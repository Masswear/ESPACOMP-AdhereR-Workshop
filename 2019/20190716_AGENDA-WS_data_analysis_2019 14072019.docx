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61A67" w14:textId="77777777" w:rsidR="00501D1D" w:rsidRDefault="00501D1D" w:rsidP="00501D1D">
      <w:pPr>
        <w:ind w:left="90" w:right="90"/>
        <w:jc w:val="center"/>
        <w:rPr>
          <w:rFonts w:ascii="Calibri" w:eastAsia="Times New Roman" w:hAnsi="Calibri" w:cs="Calibri"/>
          <w:b/>
          <w:bCs/>
          <w:color w:val="800000"/>
          <w:lang w:val="en-GB" w:eastAsia="de-CH"/>
        </w:rPr>
      </w:pPr>
      <w:r w:rsidRPr="00501D1D">
        <w:rPr>
          <w:rFonts w:ascii="Calibri" w:eastAsia="Times New Roman" w:hAnsi="Calibri" w:cs="Calibri"/>
          <w:b/>
          <w:bCs/>
          <w:noProof/>
          <w:color w:val="800000"/>
          <w:lang w:val="de-CH" w:eastAsia="de-CH"/>
        </w:rPr>
        <w:drawing>
          <wp:inline distT="0" distB="0" distL="0" distR="0" wp14:anchorId="3F7484ED" wp14:editId="72CCBE82">
            <wp:extent cx="1916042" cy="1498031"/>
            <wp:effectExtent l="0" t="0" r="19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a:ext>
                      </a:extLst>
                    </a:blip>
                    <a:srcRect/>
                    <a:stretch/>
                  </pic:blipFill>
                  <pic:spPr bwMode="auto">
                    <a:xfrm>
                      <a:off x="0" y="0"/>
                      <a:ext cx="1957753" cy="1530642"/>
                    </a:xfrm>
                    <a:prstGeom prst="rect">
                      <a:avLst/>
                    </a:prstGeom>
                    <a:ln>
                      <a:noFill/>
                    </a:ln>
                    <a:extLst>
                      <a:ext uri="{53640926-AAD7-44D8-BBD7-CCE9431645EC}">
                        <a14:shadowObscured xmlns:a14="http://schemas.microsoft.com/office/drawing/2010/main"/>
                      </a:ext>
                    </a:extLst>
                  </pic:spPr>
                </pic:pic>
              </a:graphicData>
            </a:graphic>
          </wp:inline>
        </w:drawing>
      </w:r>
    </w:p>
    <w:p w14:paraId="0A18537E" w14:textId="1F412E86" w:rsidR="00501D1D" w:rsidRPr="00745DCD" w:rsidRDefault="00501D1D" w:rsidP="00501D1D">
      <w:pPr>
        <w:spacing w:after="0" w:line="240" w:lineRule="auto"/>
        <w:ind w:left="90" w:right="90"/>
        <w:jc w:val="center"/>
        <w:rPr>
          <w:rFonts w:ascii="Calibri" w:eastAsia="Times New Roman" w:hAnsi="Calibri" w:cs="Calibri"/>
          <w:color w:val="0060BF"/>
          <w:lang w:val="en-US" w:eastAsia="de-CH"/>
        </w:rPr>
      </w:pPr>
      <w:r w:rsidRPr="00501D1D">
        <w:rPr>
          <w:rFonts w:ascii="Calibri" w:eastAsia="Times New Roman" w:hAnsi="Calibri" w:cs="Calibri"/>
          <w:b/>
          <w:bCs/>
          <w:color w:val="800000"/>
          <w:lang w:val="en-GB" w:eastAsia="de-CH"/>
        </w:rPr>
        <w:t>Workshop 1</w:t>
      </w:r>
      <w:r>
        <w:rPr>
          <w:rFonts w:ascii="Calibri" w:eastAsia="Times New Roman" w:hAnsi="Calibri" w:cs="Calibri"/>
          <w:b/>
          <w:bCs/>
          <w:color w:val="800000"/>
          <w:lang w:val="en-GB" w:eastAsia="de-CH"/>
        </w:rPr>
        <w:t>:</w:t>
      </w:r>
      <w:r w:rsidRPr="00501D1D">
        <w:rPr>
          <w:rFonts w:ascii="Calibri" w:eastAsia="Times New Roman" w:hAnsi="Calibri" w:cs="Calibri"/>
          <w:b/>
          <w:bCs/>
          <w:color w:val="800000"/>
          <w:lang w:val="en-GB" w:eastAsia="de-CH"/>
        </w:rPr>
        <w:t xml:space="preserve"> </w:t>
      </w:r>
      <w:r w:rsidR="00745DCD" w:rsidRPr="00745DCD">
        <w:rPr>
          <w:rFonts w:ascii="Calibri" w:eastAsia="Times New Roman" w:hAnsi="Calibri" w:cs="Calibri"/>
          <w:b/>
          <w:bCs/>
          <w:color w:val="800000"/>
          <w:lang w:val="en-GB" w:eastAsia="de-CH"/>
        </w:rPr>
        <w:t>Adherence Data Analysis</w:t>
      </w:r>
    </w:p>
    <w:p w14:paraId="286C963A" w14:textId="77777777" w:rsidR="00501D1D" w:rsidRDefault="00501D1D" w:rsidP="00501D1D">
      <w:pPr>
        <w:ind w:left="90" w:right="90"/>
        <w:jc w:val="both"/>
        <w:rPr>
          <w:rFonts w:ascii="Calibri" w:eastAsia="Times New Roman" w:hAnsi="Calibri" w:cs="Calibri"/>
          <w:b/>
          <w:bCs/>
          <w:color w:val="0060BF"/>
          <w:lang w:val="en-GB" w:eastAsia="de-CH"/>
        </w:rPr>
      </w:pPr>
    </w:p>
    <w:p w14:paraId="6247CDB5" w14:textId="45C4C2A9" w:rsidR="00501D1D" w:rsidRPr="00501D1D" w:rsidRDefault="00501D1D" w:rsidP="00501D1D">
      <w:pPr>
        <w:spacing w:after="0" w:line="240" w:lineRule="auto"/>
        <w:ind w:left="90" w:right="90"/>
        <w:jc w:val="both"/>
        <w:rPr>
          <w:rFonts w:ascii="Calibri" w:eastAsia="Times New Roman" w:hAnsi="Calibri" w:cs="Calibri"/>
          <w:color w:val="0060BF"/>
          <w:lang w:val="en-GB" w:eastAsia="de-CH"/>
        </w:rPr>
      </w:pPr>
      <w:r w:rsidRPr="00501D1D">
        <w:rPr>
          <w:rFonts w:ascii="Calibri" w:eastAsia="Times New Roman" w:hAnsi="Calibri" w:cs="Calibri"/>
          <w:b/>
          <w:bCs/>
          <w:color w:val="0060BF"/>
          <w:lang w:val="en-GB" w:eastAsia="de-CH"/>
        </w:rPr>
        <w:t>Faculty:</w:t>
      </w:r>
    </w:p>
    <w:p w14:paraId="46084166" w14:textId="7936BEE2" w:rsidR="007C7039" w:rsidRPr="00501D1D" w:rsidRDefault="00501D1D" w:rsidP="007C7039">
      <w:pPr>
        <w:spacing w:after="0" w:line="240" w:lineRule="auto"/>
        <w:ind w:left="90" w:right="90"/>
        <w:rPr>
          <w:rFonts w:ascii="Calibri" w:eastAsia="Times New Roman" w:hAnsi="Calibri" w:cs="Calibri"/>
          <w:color w:val="0070C0"/>
          <w:lang w:eastAsia="de-CH"/>
        </w:rPr>
      </w:pPr>
      <w:r w:rsidRPr="00255F34">
        <w:rPr>
          <w:rFonts w:ascii="Calibri" w:eastAsia="Times New Roman" w:hAnsi="Calibri" w:cs="Calibri"/>
          <w:b/>
          <w:bCs/>
          <w:i/>
          <w:iCs/>
          <w:color w:val="DA8C04"/>
          <w:u w:val="single"/>
          <w:lang w:val="en-GB" w:eastAsia="de-CH"/>
          <w:rPrChange w:id="0" w:author="Samuel Allemann" w:date="2019-07-17T20:06:00Z">
            <w:rPr>
              <w:rFonts w:ascii="Calibri" w:eastAsia="Times New Roman" w:hAnsi="Calibri" w:cs="Calibri"/>
              <w:b/>
              <w:bCs/>
              <w:i/>
              <w:iCs/>
              <w:color w:val="DA8C04"/>
              <w:u w:val="single"/>
              <w:lang w:val="fr-FR" w:eastAsia="de-CH"/>
            </w:rPr>
          </w:rPrChange>
        </w:rPr>
        <w:t xml:space="preserve">Dr. </w:t>
      </w:r>
      <w:r w:rsidR="007C7039" w:rsidRPr="00255F34">
        <w:rPr>
          <w:rFonts w:ascii="Calibri" w:eastAsia="Times New Roman" w:hAnsi="Calibri" w:cs="Calibri"/>
          <w:b/>
          <w:bCs/>
          <w:i/>
          <w:iCs/>
          <w:color w:val="DA8C04"/>
          <w:u w:val="single"/>
          <w:lang w:val="en-GB" w:eastAsia="de-CH"/>
          <w:rPrChange w:id="1" w:author="Samuel Allemann" w:date="2019-07-17T20:06:00Z">
            <w:rPr>
              <w:rFonts w:ascii="Calibri" w:eastAsia="Times New Roman" w:hAnsi="Calibri" w:cs="Calibri"/>
              <w:b/>
              <w:bCs/>
              <w:i/>
              <w:iCs/>
              <w:color w:val="DA8C04"/>
              <w:u w:val="single"/>
              <w:lang w:val="fr-FR" w:eastAsia="de-CH"/>
            </w:rPr>
          </w:rPrChange>
        </w:rPr>
        <w:t>Alexandra Dima</w:t>
      </w:r>
      <w:r w:rsidRPr="00255F34">
        <w:rPr>
          <w:rFonts w:ascii="Calibri" w:eastAsia="Times New Roman" w:hAnsi="Calibri" w:cs="Calibri"/>
          <w:color w:val="0060BF"/>
          <w:lang w:val="en-GB" w:eastAsia="de-CH"/>
          <w:rPrChange w:id="2" w:author="Samuel Allemann" w:date="2019-07-17T20:06:00Z">
            <w:rPr>
              <w:rFonts w:ascii="Calibri" w:eastAsia="Times New Roman" w:hAnsi="Calibri" w:cs="Calibri"/>
              <w:color w:val="0060BF"/>
              <w:lang w:val="fr-FR" w:eastAsia="de-CH"/>
            </w:rPr>
          </w:rPrChange>
        </w:rPr>
        <w:t xml:space="preserve">, </w:t>
      </w:r>
      <w:r w:rsidRPr="00255F34">
        <w:rPr>
          <w:rFonts w:ascii="Calibri" w:eastAsia="Times New Roman" w:hAnsi="Calibri" w:cs="Calibri"/>
          <w:color w:val="0070C0"/>
          <w:lang w:val="en-GB" w:eastAsia="de-CH"/>
          <w:rPrChange w:id="3" w:author="Samuel Allemann" w:date="2019-07-17T20:06:00Z">
            <w:rPr>
              <w:rFonts w:ascii="Calibri" w:eastAsia="Times New Roman" w:hAnsi="Calibri" w:cs="Calibri"/>
              <w:color w:val="0070C0"/>
              <w:lang w:val="fr-FR" w:eastAsia="de-CH"/>
            </w:rPr>
          </w:rPrChange>
        </w:rPr>
        <w:t>PhD</w:t>
      </w:r>
      <w:r w:rsidR="00C573CF" w:rsidRPr="00255F34">
        <w:rPr>
          <w:rFonts w:ascii="Calibri" w:eastAsia="Times New Roman" w:hAnsi="Calibri" w:cs="Calibri"/>
          <w:color w:val="0070C0"/>
          <w:lang w:val="en-GB" w:eastAsia="de-CH"/>
          <w:rPrChange w:id="4" w:author="Samuel Allemann" w:date="2019-07-17T20:06:00Z">
            <w:rPr>
              <w:rFonts w:ascii="Calibri" w:eastAsia="Times New Roman" w:hAnsi="Calibri" w:cs="Calibri"/>
              <w:color w:val="0070C0"/>
              <w:lang w:val="fr-FR" w:eastAsia="de-CH"/>
            </w:rPr>
          </w:rPrChange>
        </w:rPr>
        <w:t>, CPsychol</w:t>
      </w:r>
      <w:r w:rsidRPr="00255F34">
        <w:rPr>
          <w:rFonts w:ascii="Calibri" w:eastAsia="Times New Roman" w:hAnsi="Calibri" w:cs="Calibri"/>
          <w:color w:val="0070C0"/>
          <w:lang w:val="en-GB" w:eastAsia="de-CH"/>
          <w:rPrChange w:id="5" w:author="Samuel Allemann" w:date="2019-07-17T20:06:00Z">
            <w:rPr>
              <w:rFonts w:ascii="Calibri" w:eastAsia="Times New Roman" w:hAnsi="Calibri" w:cs="Calibri"/>
              <w:color w:val="0070C0"/>
              <w:lang w:val="fr-FR" w:eastAsia="de-CH"/>
            </w:rPr>
          </w:rPrChange>
        </w:rPr>
        <w:t xml:space="preserve"> (</w:t>
      </w:r>
      <w:r w:rsidR="007C7039" w:rsidRPr="00255F34">
        <w:rPr>
          <w:rFonts w:ascii="Calibri" w:eastAsia="Times New Roman" w:hAnsi="Calibri" w:cs="Calibri"/>
          <w:color w:val="0070C0"/>
          <w:lang w:val="en-GB" w:eastAsia="de-CH"/>
          <w:rPrChange w:id="6" w:author="Samuel Allemann" w:date="2019-07-17T20:06:00Z">
            <w:rPr>
              <w:rFonts w:ascii="Calibri" w:eastAsia="Times New Roman" w:hAnsi="Calibri" w:cs="Calibri"/>
              <w:color w:val="0070C0"/>
              <w:lang w:val="fr-FR" w:eastAsia="de-CH"/>
            </w:rPr>
          </w:rPrChange>
        </w:rPr>
        <w:t>Université Claude Bernard Lyon 1</w:t>
      </w:r>
      <w:r w:rsidR="00745DCD" w:rsidRPr="00255F34">
        <w:rPr>
          <w:rFonts w:ascii="Calibri" w:eastAsia="Times New Roman" w:hAnsi="Calibri" w:cs="Calibri"/>
          <w:color w:val="0070C0"/>
          <w:lang w:val="en-GB" w:eastAsia="de-CH"/>
          <w:rPrChange w:id="7" w:author="Samuel Allemann" w:date="2019-07-17T20:06:00Z">
            <w:rPr>
              <w:rFonts w:ascii="Calibri" w:eastAsia="Times New Roman" w:hAnsi="Calibri" w:cs="Calibri"/>
              <w:color w:val="0070C0"/>
              <w:lang w:val="fr-FR" w:eastAsia="de-CH"/>
            </w:rPr>
          </w:rPrChange>
        </w:rPr>
        <w:t xml:space="preserve">, </w:t>
      </w:r>
      <w:r w:rsidR="007C7039" w:rsidRPr="00255F34">
        <w:rPr>
          <w:rFonts w:ascii="Calibri" w:eastAsia="Times New Roman" w:hAnsi="Calibri" w:cs="Calibri"/>
          <w:color w:val="0070C0"/>
          <w:lang w:val="en-GB" w:eastAsia="de-CH"/>
          <w:rPrChange w:id="8" w:author="Samuel Allemann" w:date="2019-07-17T20:06:00Z">
            <w:rPr>
              <w:rFonts w:ascii="Calibri" w:eastAsia="Times New Roman" w:hAnsi="Calibri" w:cs="Calibri"/>
              <w:color w:val="0070C0"/>
              <w:lang w:val="fr-FR" w:eastAsia="de-CH"/>
            </w:rPr>
          </w:rPrChange>
        </w:rPr>
        <w:t>France</w:t>
      </w:r>
      <w:r w:rsidRPr="00255F34">
        <w:rPr>
          <w:rFonts w:ascii="Calibri" w:eastAsia="Times New Roman" w:hAnsi="Calibri" w:cs="Calibri"/>
          <w:color w:val="0070C0"/>
          <w:lang w:val="en-GB" w:eastAsia="de-CH"/>
          <w:rPrChange w:id="9" w:author="Samuel Allemann" w:date="2019-07-17T20:06:00Z">
            <w:rPr>
              <w:rFonts w:ascii="Calibri" w:eastAsia="Times New Roman" w:hAnsi="Calibri" w:cs="Calibri"/>
              <w:color w:val="0070C0"/>
              <w:lang w:val="fr-FR" w:eastAsia="de-CH"/>
            </w:rPr>
          </w:rPrChange>
        </w:rPr>
        <w:t>),</w:t>
      </w:r>
      <w:r w:rsidRPr="00255F34">
        <w:rPr>
          <w:rFonts w:ascii="Calibri" w:eastAsia="Times New Roman" w:hAnsi="Calibri" w:cs="Calibri"/>
          <w:color w:val="0060BF"/>
          <w:lang w:val="en-GB" w:eastAsia="de-CH"/>
          <w:rPrChange w:id="10" w:author="Samuel Allemann" w:date="2019-07-17T20:06:00Z">
            <w:rPr>
              <w:rFonts w:ascii="Calibri" w:eastAsia="Times New Roman" w:hAnsi="Calibri" w:cs="Calibri"/>
              <w:color w:val="0060BF"/>
              <w:lang w:val="fr-FR" w:eastAsia="de-CH"/>
            </w:rPr>
          </w:rPrChange>
        </w:rPr>
        <w:br/>
      </w:r>
      <w:r w:rsidR="007C7039" w:rsidRPr="00501D1D">
        <w:rPr>
          <w:rFonts w:ascii="Calibri" w:eastAsia="Times New Roman" w:hAnsi="Calibri" w:cs="Calibri"/>
          <w:b/>
          <w:bCs/>
          <w:i/>
          <w:iCs/>
          <w:color w:val="DA8C04"/>
          <w:u w:val="single"/>
          <w:lang w:eastAsia="de-CH"/>
        </w:rPr>
        <w:t>Dr.</w:t>
      </w:r>
      <w:r w:rsidR="007C7039">
        <w:rPr>
          <w:rFonts w:ascii="Calibri" w:eastAsia="Times New Roman" w:hAnsi="Calibri" w:cs="Calibri"/>
          <w:b/>
          <w:bCs/>
          <w:i/>
          <w:iCs/>
          <w:color w:val="DA8C04"/>
          <w:u w:val="single"/>
          <w:lang w:eastAsia="de-CH"/>
        </w:rPr>
        <w:t xml:space="preserve"> Samuel Allemann</w:t>
      </w:r>
      <w:r w:rsidR="007C7039" w:rsidRPr="00501D1D">
        <w:rPr>
          <w:rFonts w:ascii="Calibri" w:eastAsia="Times New Roman" w:hAnsi="Calibri" w:cs="Calibri"/>
          <w:i/>
          <w:iCs/>
          <w:color w:val="0060BF"/>
          <w:lang w:eastAsia="de-CH"/>
        </w:rPr>
        <w:t>,</w:t>
      </w:r>
      <w:r w:rsidR="007C7039" w:rsidRPr="00501D1D">
        <w:rPr>
          <w:rFonts w:ascii="Calibri" w:eastAsia="Times New Roman" w:hAnsi="Calibri" w:cs="Calibri"/>
          <w:color w:val="0060BF"/>
          <w:lang w:eastAsia="de-CH"/>
        </w:rPr>
        <w:t xml:space="preserve"> </w:t>
      </w:r>
      <w:r w:rsidR="007C7039" w:rsidRPr="00501D1D">
        <w:rPr>
          <w:rFonts w:ascii="Calibri" w:eastAsia="Times New Roman" w:hAnsi="Calibri" w:cs="Calibri"/>
          <w:color w:val="0070C0"/>
          <w:lang w:eastAsia="de-CH"/>
        </w:rPr>
        <w:t>PhD</w:t>
      </w:r>
      <w:r w:rsidR="007C7039">
        <w:rPr>
          <w:rFonts w:ascii="Calibri" w:eastAsia="Times New Roman" w:hAnsi="Calibri" w:cs="Calibri"/>
          <w:color w:val="0070C0"/>
          <w:lang w:eastAsia="de-CH"/>
        </w:rPr>
        <w:t>,</w:t>
      </w:r>
      <w:r w:rsidR="007C7039" w:rsidRPr="00255F34">
        <w:rPr>
          <w:rFonts w:ascii="Calibri" w:eastAsia="Times New Roman" w:hAnsi="Calibri" w:cs="Calibri"/>
          <w:i/>
          <w:iCs/>
          <w:color w:val="0070C0"/>
          <w:lang w:val="en-GB" w:eastAsia="de-CH"/>
          <w:rPrChange w:id="11" w:author="Samuel Allemann" w:date="2019-07-17T20:06:00Z">
            <w:rPr>
              <w:rFonts w:ascii="Calibri" w:eastAsia="Times New Roman" w:hAnsi="Calibri" w:cs="Calibri"/>
              <w:i/>
              <w:iCs/>
              <w:color w:val="0070C0"/>
              <w:lang w:val="fr-FR" w:eastAsia="de-CH"/>
            </w:rPr>
          </w:rPrChange>
        </w:rPr>
        <w:t xml:space="preserve"> </w:t>
      </w:r>
      <w:del w:id="12" w:author="Samuel Allemann" w:date="2019-07-17T20:06:00Z">
        <w:r w:rsidR="007C7039" w:rsidRPr="00255F34" w:rsidDel="00255F34">
          <w:rPr>
            <w:rFonts w:ascii="Calibri" w:eastAsia="Times New Roman" w:hAnsi="Calibri" w:cs="Calibri"/>
            <w:iCs/>
            <w:color w:val="0070C0"/>
            <w:highlight w:val="yellow"/>
            <w:lang w:val="en-GB" w:eastAsia="de-CH"/>
            <w:rPrChange w:id="13" w:author="Samuel Allemann" w:date="2019-07-17T20:06:00Z">
              <w:rPr>
                <w:rFonts w:ascii="Calibri" w:eastAsia="Times New Roman" w:hAnsi="Calibri" w:cs="Calibri"/>
                <w:i/>
                <w:iCs/>
                <w:color w:val="0070C0"/>
                <w:highlight w:val="yellow"/>
                <w:lang w:val="fr-FR" w:eastAsia="de-CH"/>
              </w:rPr>
            </w:rPrChange>
          </w:rPr>
          <w:delText>…</w:delText>
        </w:r>
        <w:r w:rsidR="007C7039" w:rsidRPr="00255F34" w:rsidDel="00255F34">
          <w:rPr>
            <w:rFonts w:ascii="Calibri" w:eastAsia="Times New Roman" w:hAnsi="Calibri" w:cs="Calibri"/>
            <w:iCs/>
            <w:color w:val="0070C0"/>
            <w:lang w:val="en-GB" w:eastAsia="de-CH"/>
            <w:rPrChange w:id="14" w:author="Samuel Allemann" w:date="2019-07-17T20:06:00Z">
              <w:rPr>
                <w:rFonts w:ascii="Calibri" w:eastAsia="Times New Roman" w:hAnsi="Calibri" w:cs="Calibri"/>
                <w:i/>
                <w:iCs/>
                <w:color w:val="0070C0"/>
                <w:lang w:val="fr-FR" w:eastAsia="de-CH"/>
              </w:rPr>
            </w:rPrChange>
          </w:rPr>
          <w:delText xml:space="preserve"> </w:delText>
        </w:r>
      </w:del>
      <w:ins w:id="15" w:author="Samuel Allemann" w:date="2019-07-17T20:06:00Z">
        <w:r w:rsidR="00255F34" w:rsidRPr="00255F34">
          <w:rPr>
            <w:rFonts w:ascii="Calibri" w:eastAsia="Times New Roman" w:hAnsi="Calibri" w:cs="Calibri"/>
            <w:iCs/>
            <w:color w:val="0070C0"/>
            <w:lang w:val="en-GB" w:eastAsia="de-CH"/>
            <w:rPrChange w:id="16" w:author="Samuel Allemann" w:date="2019-07-17T20:06:00Z">
              <w:rPr>
                <w:rFonts w:ascii="Calibri" w:eastAsia="Times New Roman" w:hAnsi="Calibri" w:cs="Calibri"/>
                <w:i/>
                <w:iCs/>
                <w:color w:val="0070C0"/>
                <w:lang w:val="fr-FR" w:eastAsia="de-CH"/>
              </w:rPr>
            </w:rPrChange>
          </w:rPr>
          <w:t>Clinical Pharmacist</w:t>
        </w:r>
        <w:r w:rsidR="00255F34" w:rsidRPr="00255F34">
          <w:rPr>
            <w:rFonts w:ascii="Calibri" w:eastAsia="Times New Roman" w:hAnsi="Calibri" w:cs="Calibri"/>
            <w:iCs/>
            <w:color w:val="0070C0"/>
            <w:lang w:val="en-GB" w:eastAsia="de-CH"/>
            <w:rPrChange w:id="17" w:author="Samuel Allemann" w:date="2019-07-17T20:06:00Z">
              <w:rPr>
                <w:rFonts w:ascii="Calibri" w:eastAsia="Times New Roman" w:hAnsi="Calibri" w:cs="Calibri"/>
                <w:i/>
                <w:iCs/>
                <w:color w:val="0070C0"/>
                <w:lang w:val="fr-FR" w:eastAsia="de-CH"/>
              </w:rPr>
            </w:rPrChange>
          </w:rPr>
          <w:t xml:space="preserve"> </w:t>
        </w:r>
      </w:ins>
      <w:r w:rsidR="007C7039" w:rsidRPr="00501D1D">
        <w:rPr>
          <w:rFonts w:ascii="Calibri" w:eastAsia="Times New Roman" w:hAnsi="Calibri" w:cs="Calibri"/>
          <w:color w:val="0070C0"/>
          <w:lang w:eastAsia="de-CH"/>
        </w:rPr>
        <w:t>(University of Basel, Switzerland)</w:t>
      </w:r>
      <w:ins w:id="18" w:author="Samuel Allemann" w:date="2019-07-17T20:06:00Z">
        <w:r w:rsidR="00255F34">
          <w:rPr>
            <w:rFonts w:ascii="Calibri" w:eastAsia="Times New Roman" w:hAnsi="Calibri" w:cs="Calibri"/>
            <w:color w:val="0070C0"/>
            <w:lang w:eastAsia="de-CH"/>
          </w:rPr>
          <w:t xml:space="preserve"> and Medication adherence expert (Swiss Pharmacists’ Association, Switzerland)</w:t>
        </w:r>
      </w:ins>
    </w:p>
    <w:p w14:paraId="77AB76C9" w14:textId="03E1911D" w:rsidR="00501D1D" w:rsidRPr="007C7039" w:rsidRDefault="00501D1D" w:rsidP="00501D1D">
      <w:pPr>
        <w:spacing w:after="0" w:line="240" w:lineRule="auto"/>
        <w:ind w:left="90" w:right="90"/>
        <w:rPr>
          <w:rFonts w:ascii="Calibri" w:eastAsia="Times New Roman" w:hAnsi="Calibri" w:cs="Calibri"/>
          <w:color w:val="0060BF"/>
          <w:lang w:val="en-US" w:eastAsia="de-CH"/>
        </w:rPr>
      </w:pPr>
      <w:r w:rsidRPr="00255F34">
        <w:rPr>
          <w:rFonts w:ascii="Calibri" w:eastAsia="Times New Roman" w:hAnsi="Calibri" w:cs="Calibri"/>
          <w:b/>
          <w:bCs/>
          <w:i/>
          <w:iCs/>
          <w:color w:val="DA8C04"/>
          <w:u w:val="single"/>
          <w:lang w:val="de-CH" w:eastAsia="de-CH"/>
          <w:rPrChange w:id="19" w:author="Samuel Allemann" w:date="2019-07-17T20:06:00Z">
            <w:rPr>
              <w:rFonts w:ascii="Calibri" w:eastAsia="Times New Roman" w:hAnsi="Calibri" w:cs="Calibri"/>
              <w:b/>
              <w:bCs/>
              <w:i/>
              <w:iCs/>
              <w:color w:val="DA8C04"/>
              <w:u w:val="single"/>
              <w:lang w:val="en-US" w:eastAsia="de-CH"/>
            </w:rPr>
          </w:rPrChange>
        </w:rPr>
        <w:t>Prof. Dr.</w:t>
      </w:r>
      <w:r w:rsidR="007C7039" w:rsidRPr="00255F34">
        <w:rPr>
          <w:rFonts w:ascii="Calibri" w:eastAsia="Times New Roman" w:hAnsi="Calibri" w:cs="Calibri"/>
          <w:b/>
          <w:bCs/>
          <w:i/>
          <w:iCs/>
          <w:color w:val="DA8C04"/>
          <w:u w:val="single"/>
          <w:lang w:val="de-CH" w:eastAsia="de-CH"/>
          <w:rPrChange w:id="20" w:author="Samuel Allemann" w:date="2019-07-17T20:06:00Z">
            <w:rPr>
              <w:rFonts w:ascii="Calibri" w:eastAsia="Times New Roman" w:hAnsi="Calibri" w:cs="Calibri"/>
              <w:b/>
              <w:bCs/>
              <w:i/>
              <w:iCs/>
              <w:color w:val="DA8C04"/>
              <w:u w:val="single"/>
              <w:lang w:val="en-US" w:eastAsia="de-CH"/>
            </w:rPr>
          </w:rPrChange>
        </w:rPr>
        <w:t xml:space="preserve"> Marie Schneider</w:t>
      </w:r>
      <w:r w:rsidRPr="00255F34">
        <w:rPr>
          <w:rFonts w:ascii="Calibri" w:eastAsia="Times New Roman" w:hAnsi="Calibri" w:cs="Calibri"/>
          <w:i/>
          <w:iCs/>
          <w:color w:val="0060BF"/>
          <w:lang w:val="de-CH" w:eastAsia="de-CH"/>
          <w:rPrChange w:id="21" w:author="Samuel Allemann" w:date="2019-07-17T20:06:00Z">
            <w:rPr>
              <w:rFonts w:ascii="Calibri" w:eastAsia="Times New Roman" w:hAnsi="Calibri" w:cs="Calibri"/>
              <w:i/>
              <w:iCs/>
              <w:color w:val="0060BF"/>
              <w:lang w:val="en-US" w:eastAsia="de-CH"/>
            </w:rPr>
          </w:rPrChange>
        </w:rPr>
        <w:t xml:space="preserve">, </w:t>
      </w:r>
      <w:r w:rsidRPr="00255F34">
        <w:rPr>
          <w:rFonts w:ascii="Calibri" w:eastAsia="Times New Roman" w:hAnsi="Calibri" w:cs="Calibri"/>
          <w:i/>
          <w:iCs/>
          <w:color w:val="0070C0"/>
          <w:lang w:val="de-CH" w:eastAsia="de-CH"/>
          <w:rPrChange w:id="22" w:author="Samuel Allemann" w:date="2019-07-17T20:06:00Z">
            <w:rPr>
              <w:rFonts w:ascii="Calibri" w:eastAsia="Times New Roman" w:hAnsi="Calibri" w:cs="Calibri"/>
              <w:i/>
              <w:iCs/>
              <w:color w:val="0070C0"/>
              <w:lang w:val="en-US" w:eastAsia="de-CH"/>
            </w:rPr>
          </w:rPrChange>
        </w:rPr>
        <w:t>PhD,</w:t>
      </w:r>
      <w:r w:rsidR="007C7039" w:rsidRPr="00255F34">
        <w:rPr>
          <w:rFonts w:ascii="Calibri" w:eastAsia="Times New Roman" w:hAnsi="Calibri" w:cs="Calibri"/>
          <w:i/>
          <w:iCs/>
          <w:color w:val="0070C0"/>
          <w:lang w:val="de-CH" w:eastAsia="de-CH"/>
          <w:rPrChange w:id="23" w:author="Samuel Allemann" w:date="2019-07-17T20:06:00Z">
            <w:rPr>
              <w:rFonts w:ascii="Calibri" w:eastAsia="Times New Roman" w:hAnsi="Calibri" w:cs="Calibri"/>
              <w:i/>
              <w:iCs/>
              <w:color w:val="0070C0"/>
              <w:lang w:val="en-US" w:eastAsia="de-CH"/>
            </w:rPr>
          </w:rPrChange>
        </w:rPr>
        <w:t xml:space="preserve"> </w:t>
      </w:r>
      <w:r w:rsidR="007C7039" w:rsidRPr="00255F34">
        <w:rPr>
          <w:rFonts w:ascii="Calibri" w:eastAsia="Times New Roman" w:hAnsi="Calibri" w:cs="Calibri"/>
          <w:i/>
          <w:iCs/>
          <w:color w:val="0070C0"/>
          <w:highlight w:val="yellow"/>
          <w:lang w:val="de-CH" w:eastAsia="de-CH"/>
          <w:rPrChange w:id="24" w:author="Samuel Allemann" w:date="2019-07-17T20:06:00Z">
            <w:rPr>
              <w:rFonts w:ascii="Calibri" w:eastAsia="Times New Roman" w:hAnsi="Calibri" w:cs="Calibri"/>
              <w:i/>
              <w:iCs/>
              <w:color w:val="0070C0"/>
              <w:highlight w:val="yellow"/>
              <w:lang w:val="en-US" w:eastAsia="de-CH"/>
            </w:rPr>
          </w:rPrChange>
        </w:rPr>
        <w:t>…</w:t>
      </w:r>
      <w:r w:rsidR="007C7039" w:rsidRPr="00255F34">
        <w:rPr>
          <w:rFonts w:ascii="Calibri" w:eastAsia="Times New Roman" w:hAnsi="Calibri" w:cs="Calibri"/>
          <w:i/>
          <w:iCs/>
          <w:color w:val="0070C0"/>
          <w:lang w:val="de-CH" w:eastAsia="de-CH"/>
          <w:rPrChange w:id="25" w:author="Samuel Allemann" w:date="2019-07-17T20:06:00Z">
            <w:rPr>
              <w:rFonts w:ascii="Calibri" w:eastAsia="Times New Roman" w:hAnsi="Calibri" w:cs="Calibri"/>
              <w:i/>
              <w:iCs/>
              <w:color w:val="0070C0"/>
              <w:lang w:val="en-US" w:eastAsia="de-CH"/>
            </w:rPr>
          </w:rPrChange>
        </w:rPr>
        <w:t xml:space="preserve"> </w:t>
      </w:r>
      <w:r w:rsidR="007C7039">
        <w:rPr>
          <w:rFonts w:ascii="Calibri" w:eastAsia="Times New Roman" w:hAnsi="Calibri" w:cs="Calibri"/>
          <w:color w:val="0070C0"/>
          <w:lang w:eastAsia="de-CH"/>
        </w:rPr>
        <w:t>(</w:t>
      </w:r>
      <w:r w:rsidR="007C7039" w:rsidRPr="00501D1D">
        <w:rPr>
          <w:rFonts w:ascii="Calibri" w:eastAsia="Times New Roman" w:hAnsi="Calibri" w:cs="Calibri"/>
          <w:color w:val="0070C0"/>
          <w:lang w:eastAsia="de-CH"/>
        </w:rPr>
        <w:t xml:space="preserve">University of </w:t>
      </w:r>
      <w:r w:rsidR="007C7039">
        <w:rPr>
          <w:rFonts w:ascii="Calibri" w:eastAsia="Times New Roman" w:hAnsi="Calibri" w:cs="Calibri"/>
          <w:color w:val="0070C0"/>
          <w:lang w:eastAsia="de-CH"/>
        </w:rPr>
        <w:t>Geneva</w:t>
      </w:r>
      <w:r w:rsidR="007C7039" w:rsidRPr="00501D1D">
        <w:rPr>
          <w:rFonts w:ascii="Calibri" w:eastAsia="Times New Roman" w:hAnsi="Calibri" w:cs="Calibri"/>
          <w:color w:val="0070C0"/>
          <w:lang w:eastAsia="de-CH"/>
        </w:rPr>
        <w:t>, Switzerland</w:t>
      </w:r>
      <w:r w:rsidRPr="007C7039">
        <w:rPr>
          <w:rFonts w:ascii="Calibri" w:eastAsia="Times New Roman" w:hAnsi="Calibri" w:cs="Calibri"/>
          <w:iCs/>
          <w:color w:val="0070C0"/>
          <w:lang w:val="en-US" w:eastAsia="de-CH"/>
        </w:rPr>
        <w:t>)</w:t>
      </w:r>
    </w:p>
    <w:p w14:paraId="75DAE83E" w14:textId="6CB54721" w:rsidR="00501D1D" w:rsidRPr="00501D1D" w:rsidRDefault="007C7039" w:rsidP="00501D1D">
      <w:pPr>
        <w:spacing w:after="0" w:line="240" w:lineRule="auto"/>
        <w:ind w:left="90" w:right="90"/>
        <w:rPr>
          <w:rFonts w:ascii="Calibri" w:eastAsia="Times New Roman" w:hAnsi="Calibri" w:cs="Calibri"/>
          <w:color w:val="0070C0"/>
          <w:lang w:val="en-GB" w:eastAsia="de-CH"/>
        </w:rPr>
      </w:pPr>
      <w:r>
        <w:rPr>
          <w:rFonts w:ascii="Calibri" w:hAnsi="Calibri" w:cs="Calibri"/>
          <w:b/>
          <w:i/>
          <w:color w:val="DA8C04"/>
          <w:u w:val="single"/>
          <w:lang w:val="en-US"/>
        </w:rPr>
        <w:t>Dr. Isabella Locatelli</w:t>
      </w:r>
      <w:r w:rsidR="00501D1D" w:rsidRPr="00745DCD">
        <w:rPr>
          <w:rFonts w:ascii="Calibri" w:hAnsi="Calibri" w:cs="Calibri"/>
          <w:b/>
          <w:i/>
          <w:color w:val="DA8C04"/>
          <w:u w:val="single"/>
          <w:lang w:val="en-US"/>
        </w:rPr>
        <w:t>,</w:t>
      </w:r>
      <w:r w:rsidR="00501D1D" w:rsidRPr="00745DCD">
        <w:rPr>
          <w:rFonts w:ascii="Calibri" w:hAnsi="Calibri" w:cs="Calibri"/>
          <w:i/>
          <w:color w:val="0070C0"/>
          <w:lang w:val="en-US"/>
        </w:rPr>
        <w:t xml:space="preserve"> </w:t>
      </w:r>
      <w:r w:rsidR="00745DCD">
        <w:rPr>
          <w:rFonts w:ascii="Calibri" w:hAnsi="Calibri" w:cs="Calibri"/>
          <w:i/>
          <w:color w:val="0070C0"/>
          <w:lang w:val="en-US"/>
        </w:rPr>
        <w:t>PhD</w:t>
      </w:r>
      <w:r w:rsidRPr="007C7039">
        <w:rPr>
          <w:rFonts w:ascii="Calibri" w:eastAsia="Times New Roman" w:hAnsi="Calibri" w:cs="Calibri"/>
          <w:i/>
          <w:iCs/>
          <w:color w:val="0070C0"/>
          <w:lang w:val="en-US" w:eastAsia="de-CH"/>
        </w:rPr>
        <w:t xml:space="preserve">, </w:t>
      </w:r>
      <w:r w:rsidRPr="007C7039">
        <w:rPr>
          <w:rFonts w:ascii="Calibri" w:eastAsia="Times New Roman" w:hAnsi="Calibri" w:cs="Calibri"/>
          <w:i/>
          <w:iCs/>
          <w:color w:val="0070C0"/>
          <w:highlight w:val="yellow"/>
          <w:lang w:val="en-US" w:eastAsia="de-CH"/>
        </w:rPr>
        <w:t>…</w:t>
      </w:r>
      <w:r w:rsidRPr="007C7039">
        <w:rPr>
          <w:rFonts w:ascii="Calibri" w:eastAsia="Times New Roman" w:hAnsi="Calibri" w:cs="Calibri"/>
          <w:i/>
          <w:iCs/>
          <w:color w:val="0070C0"/>
          <w:lang w:val="en-US" w:eastAsia="de-CH"/>
        </w:rPr>
        <w:t xml:space="preserve"> </w:t>
      </w:r>
      <w:r w:rsidR="00501D1D" w:rsidRPr="00501D1D">
        <w:rPr>
          <w:rFonts w:ascii="Calibri" w:eastAsia="Times New Roman" w:hAnsi="Calibri" w:cs="Calibri"/>
          <w:color w:val="0070C0"/>
          <w:lang w:val="en-GB" w:eastAsia="de-CH"/>
        </w:rPr>
        <w:t>(</w:t>
      </w:r>
      <w:r w:rsidRPr="00501D1D">
        <w:rPr>
          <w:rFonts w:ascii="Calibri" w:eastAsia="Times New Roman" w:hAnsi="Calibri" w:cs="Calibri"/>
          <w:color w:val="0070C0"/>
          <w:lang w:val="en-GB" w:eastAsia="de-CH"/>
        </w:rPr>
        <w:t xml:space="preserve">University of </w:t>
      </w:r>
      <w:r>
        <w:rPr>
          <w:rFonts w:ascii="Calibri" w:eastAsia="Times New Roman" w:hAnsi="Calibri" w:cs="Calibri"/>
          <w:color w:val="0070C0"/>
          <w:lang w:val="en-GB" w:eastAsia="de-CH"/>
        </w:rPr>
        <w:t>Lausanne</w:t>
      </w:r>
      <w:r w:rsidRPr="00501D1D">
        <w:rPr>
          <w:rFonts w:ascii="Calibri" w:eastAsia="Times New Roman" w:hAnsi="Calibri" w:cs="Calibri"/>
          <w:color w:val="0070C0"/>
          <w:lang w:val="en-GB" w:eastAsia="de-CH"/>
        </w:rPr>
        <w:t>, Switzerland</w:t>
      </w:r>
      <w:r w:rsidR="00501D1D" w:rsidRPr="00501D1D">
        <w:rPr>
          <w:rFonts w:ascii="Calibri" w:eastAsia="Times New Roman" w:hAnsi="Calibri" w:cs="Calibri"/>
          <w:color w:val="0070C0"/>
          <w:lang w:val="en-GB" w:eastAsia="de-CH"/>
        </w:rPr>
        <w:t>)</w:t>
      </w:r>
    </w:p>
    <w:p w14:paraId="6A0C83AA" w14:textId="4E5A8336" w:rsidR="00501D1D" w:rsidRDefault="007C7039" w:rsidP="00501D1D">
      <w:pPr>
        <w:spacing w:after="0" w:line="240" w:lineRule="auto"/>
        <w:ind w:left="90" w:right="90"/>
        <w:rPr>
          <w:rFonts w:ascii="Calibri" w:eastAsia="Times New Roman" w:hAnsi="Calibri" w:cs="Calibri"/>
          <w:color w:val="0070C0"/>
          <w:lang w:val="en-GB" w:eastAsia="de-CH"/>
        </w:rPr>
      </w:pPr>
      <w:r w:rsidRPr="007C7039">
        <w:rPr>
          <w:rFonts w:ascii="Calibri" w:eastAsia="Times New Roman" w:hAnsi="Calibri" w:cs="Calibri"/>
          <w:b/>
          <w:bCs/>
          <w:i/>
          <w:iCs/>
          <w:color w:val="DA8C04"/>
          <w:u w:val="single"/>
          <w:lang w:val="en-US" w:eastAsia="de-CH"/>
        </w:rPr>
        <w:t>Prof. Dr.</w:t>
      </w:r>
      <w:r>
        <w:rPr>
          <w:rFonts w:ascii="Calibri" w:eastAsia="Times New Roman" w:hAnsi="Calibri" w:cs="Calibri"/>
          <w:b/>
          <w:bCs/>
          <w:i/>
          <w:iCs/>
          <w:color w:val="DA8C04"/>
          <w:u w:val="single"/>
          <w:lang w:val="en-US" w:eastAsia="de-CH"/>
        </w:rPr>
        <w:t xml:space="preserve"> Bernard Vrijens</w:t>
      </w:r>
      <w:r w:rsidR="00501D1D" w:rsidRPr="00745DCD">
        <w:rPr>
          <w:rFonts w:ascii="Calibri" w:hAnsi="Calibri" w:cs="Calibri"/>
          <w:b/>
          <w:i/>
          <w:color w:val="DA8C04"/>
          <w:u w:val="single"/>
          <w:lang w:val="en-US"/>
        </w:rPr>
        <w:t>,</w:t>
      </w:r>
      <w:r w:rsidR="00501D1D" w:rsidRPr="00745DCD">
        <w:rPr>
          <w:rFonts w:ascii="Calibri" w:hAnsi="Calibri" w:cs="Calibri"/>
          <w:i/>
          <w:color w:val="0070C0"/>
          <w:lang w:val="en-US"/>
        </w:rPr>
        <w:t xml:space="preserve"> </w:t>
      </w:r>
      <w:r w:rsidR="00745DCD">
        <w:rPr>
          <w:rFonts w:ascii="Calibri" w:hAnsi="Calibri" w:cs="Calibri"/>
          <w:i/>
          <w:color w:val="0070C0"/>
          <w:lang w:val="en-US"/>
        </w:rPr>
        <w:t>PhD</w:t>
      </w:r>
      <w:r w:rsidRPr="007C7039">
        <w:rPr>
          <w:rFonts w:ascii="Calibri" w:eastAsia="Times New Roman" w:hAnsi="Calibri" w:cs="Calibri"/>
          <w:i/>
          <w:iCs/>
          <w:color w:val="0070C0"/>
          <w:lang w:val="en-US" w:eastAsia="de-CH"/>
        </w:rPr>
        <w:t xml:space="preserve">, </w:t>
      </w:r>
      <w:ins w:id="26" w:author="Bernard Vrijens" w:date="2019-07-16T14:04:00Z">
        <w:r w:rsidR="00684613">
          <w:rPr>
            <w:rFonts w:ascii="Calibri" w:eastAsia="Times New Roman" w:hAnsi="Calibri" w:cs="Calibri"/>
            <w:i/>
            <w:iCs/>
            <w:color w:val="0070C0"/>
            <w:lang w:val="en-US" w:eastAsia="de-CH"/>
          </w:rPr>
          <w:t>Invited professor of Biostatsitics</w:t>
        </w:r>
      </w:ins>
      <w:del w:id="27" w:author="Bernard Vrijens" w:date="2019-07-16T14:04:00Z">
        <w:r w:rsidRPr="007C7039" w:rsidDel="00684613">
          <w:rPr>
            <w:rFonts w:ascii="Calibri" w:eastAsia="Times New Roman" w:hAnsi="Calibri" w:cs="Calibri"/>
            <w:i/>
            <w:iCs/>
            <w:color w:val="0070C0"/>
            <w:highlight w:val="yellow"/>
            <w:lang w:val="en-US" w:eastAsia="de-CH"/>
          </w:rPr>
          <w:delText>…</w:delText>
        </w:r>
        <w:r w:rsidRPr="007C7039" w:rsidDel="00684613">
          <w:rPr>
            <w:rFonts w:ascii="Calibri" w:eastAsia="Times New Roman" w:hAnsi="Calibri" w:cs="Calibri"/>
            <w:i/>
            <w:iCs/>
            <w:color w:val="0070C0"/>
            <w:lang w:val="en-US" w:eastAsia="de-CH"/>
          </w:rPr>
          <w:delText xml:space="preserve"> </w:delText>
        </w:r>
      </w:del>
      <w:r w:rsidR="00501D1D" w:rsidRPr="00501D1D">
        <w:rPr>
          <w:rFonts w:ascii="Calibri" w:eastAsia="Times New Roman" w:hAnsi="Calibri" w:cs="Calibri"/>
          <w:color w:val="0070C0"/>
          <w:lang w:val="en-GB" w:eastAsia="de-CH"/>
        </w:rPr>
        <w:t>(</w:t>
      </w:r>
      <w:ins w:id="28" w:author="Bernard Vrijens" w:date="2019-07-16T14:04:00Z">
        <w:r w:rsidR="00684613">
          <w:rPr>
            <w:rFonts w:ascii="Calibri" w:eastAsia="Times New Roman" w:hAnsi="Calibri" w:cs="Calibri"/>
            <w:color w:val="0070C0"/>
            <w:lang w:val="en-GB" w:eastAsia="de-CH"/>
          </w:rPr>
          <w:t xml:space="preserve">Liège </w:t>
        </w:r>
      </w:ins>
      <w:r w:rsidR="00501D1D" w:rsidRPr="00501D1D">
        <w:rPr>
          <w:rFonts w:ascii="Calibri" w:eastAsia="Times New Roman" w:hAnsi="Calibri" w:cs="Calibri"/>
          <w:color w:val="0070C0"/>
          <w:lang w:val="en-GB" w:eastAsia="de-CH"/>
        </w:rPr>
        <w:t>University</w:t>
      </w:r>
      <w:del w:id="29" w:author="Bernard Vrijens" w:date="2019-07-16T14:04:00Z">
        <w:r w:rsidR="00501D1D" w:rsidRPr="00501D1D" w:rsidDel="00684613">
          <w:rPr>
            <w:rFonts w:ascii="Calibri" w:eastAsia="Times New Roman" w:hAnsi="Calibri" w:cs="Calibri"/>
            <w:color w:val="0070C0"/>
            <w:lang w:val="en-GB" w:eastAsia="de-CH"/>
          </w:rPr>
          <w:delText xml:space="preserve"> of </w:delText>
        </w:r>
        <w:r w:rsidDel="00684613">
          <w:rPr>
            <w:rFonts w:ascii="Calibri" w:eastAsia="Times New Roman" w:hAnsi="Calibri" w:cs="Calibri"/>
            <w:color w:val="0070C0"/>
            <w:lang w:val="en-GB" w:eastAsia="de-CH"/>
          </w:rPr>
          <w:delText>Liège</w:delText>
        </w:r>
      </w:del>
      <w:ins w:id="30" w:author="Bernard Vrijens" w:date="2019-07-16T14:04:00Z">
        <w:r w:rsidR="00684613">
          <w:rPr>
            <w:rFonts w:ascii="Calibri" w:eastAsia="Times New Roman" w:hAnsi="Calibri" w:cs="Calibri"/>
            <w:color w:val="0070C0"/>
            <w:lang w:val="en-GB" w:eastAsia="de-CH"/>
          </w:rPr>
          <w:t xml:space="preserve">, Belgium) </w:t>
        </w:r>
      </w:ins>
      <w:r>
        <w:rPr>
          <w:rFonts w:ascii="Calibri" w:eastAsia="Times New Roman" w:hAnsi="Calibri" w:cs="Calibri"/>
          <w:color w:val="0070C0"/>
          <w:lang w:val="en-GB" w:eastAsia="de-CH"/>
        </w:rPr>
        <w:t xml:space="preserve"> &amp; </w:t>
      </w:r>
      <w:ins w:id="31" w:author="Bernard Vrijens" w:date="2019-07-16T14:04:00Z">
        <w:r w:rsidR="00684613">
          <w:rPr>
            <w:rFonts w:ascii="Calibri" w:eastAsia="Times New Roman" w:hAnsi="Calibri" w:cs="Calibri"/>
            <w:color w:val="0070C0"/>
            <w:lang w:val="en-GB" w:eastAsia="de-CH"/>
          </w:rPr>
          <w:t>CEO</w:t>
        </w:r>
      </w:ins>
      <w:ins w:id="32" w:author="Bernard Vrijens" w:date="2019-07-16T14:05:00Z">
        <w:r w:rsidR="00684613">
          <w:rPr>
            <w:rFonts w:ascii="Calibri" w:eastAsia="Times New Roman" w:hAnsi="Calibri" w:cs="Calibri"/>
            <w:color w:val="0070C0"/>
            <w:lang w:val="en-GB" w:eastAsia="de-CH"/>
          </w:rPr>
          <w:t>, Scientific Lead</w:t>
        </w:r>
      </w:ins>
      <w:ins w:id="33" w:author="Bernard Vrijens" w:date="2019-07-16T14:04:00Z">
        <w:r w:rsidR="00684613">
          <w:rPr>
            <w:rFonts w:ascii="Calibri" w:eastAsia="Times New Roman" w:hAnsi="Calibri" w:cs="Calibri"/>
            <w:color w:val="0070C0"/>
            <w:lang w:val="en-GB" w:eastAsia="de-CH"/>
          </w:rPr>
          <w:t xml:space="preserve"> (</w:t>
        </w:r>
      </w:ins>
      <w:r>
        <w:rPr>
          <w:rFonts w:ascii="Calibri" w:eastAsia="Times New Roman" w:hAnsi="Calibri" w:cs="Calibri"/>
          <w:color w:val="0070C0"/>
          <w:lang w:val="en-GB" w:eastAsia="de-CH"/>
        </w:rPr>
        <w:t>AARDEX</w:t>
      </w:r>
      <w:r w:rsidR="00684613">
        <w:rPr>
          <w:rFonts w:ascii="Calibri" w:eastAsia="Times New Roman" w:hAnsi="Calibri" w:cs="Calibri"/>
          <w:color w:val="0070C0"/>
          <w:lang w:val="en-GB" w:eastAsia="de-CH"/>
        </w:rPr>
        <w:t xml:space="preserve"> </w:t>
      </w:r>
      <w:ins w:id="34" w:author="Bernard Vrijens" w:date="2019-07-16T14:03:00Z">
        <w:r w:rsidR="00684613">
          <w:rPr>
            <w:rFonts w:ascii="Calibri" w:eastAsia="Times New Roman" w:hAnsi="Calibri" w:cs="Calibri"/>
            <w:color w:val="0070C0"/>
            <w:lang w:val="en-GB" w:eastAsia="de-CH"/>
          </w:rPr>
          <w:t>Group</w:t>
        </w:r>
      </w:ins>
      <w:r>
        <w:rPr>
          <w:rFonts w:ascii="Calibri" w:eastAsia="Times New Roman" w:hAnsi="Calibri" w:cs="Calibri"/>
          <w:color w:val="0070C0"/>
          <w:lang w:val="en-GB" w:eastAsia="de-CH"/>
        </w:rPr>
        <w:t>, Belgium</w:t>
      </w:r>
      <w:r w:rsidR="00501D1D" w:rsidRPr="00501D1D">
        <w:rPr>
          <w:rFonts w:ascii="Calibri" w:eastAsia="Times New Roman" w:hAnsi="Calibri" w:cs="Calibri"/>
          <w:color w:val="0070C0"/>
          <w:lang w:val="en-GB" w:eastAsia="de-CH"/>
        </w:rPr>
        <w:t>)</w:t>
      </w:r>
    </w:p>
    <w:p w14:paraId="367C1A24" w14:textId="15AB9286" w:rsidR="007C7039" w:rsidRPr="00501D1D" w:rsidRDefault="007C7039" w:rsidP="00501D1D">
      <w:pPr>
        <w:spacing w:after="0" w:line="240" w:lineRule="auto"/>
        <w:ind w:left="90" w:right="90"/>
        <w:rPr>
          <w:rFonts w:ascii="Calibri" w:eastAsia="Times New Roman" w:hAnsi="Calibri" w:cs="Calibri"/>
          <w:color w:val="0060BF"/>
          <w:lang w:val="en-GB" w:eastAsia="de-CH"/>
        </w:rPr>
      </w:pPr>
      <w:r w:rsidRPr="00255F34">
        <w:rPr>
          <w:rFonts w:ascii="Calibri" w:eastAsia="Times New Roman" w:hAnsi="Calibri" w:cs="Calibri"/>
          <w:b/>
          <w:bCs/>
          <w:i/>
          <w:iCs/>
          <w:color w:val="DA8C04"/>
          <w:u w:val="single"/>
          <w:lang w:val="de-CH" w:eastAsia="de-CH"/>
          <w:rPrChange w:id="35" w:author="Samuel Allemann" w:date="2019-07-17T20:06:00Z">
            <w:rPr>
              <w:rFonts w:ascii="Calibri" w:eastAsia="Times New Roman" w:hAnsi="Calibri" w:cs="Calibri"/>
              <w:b/>
              <w:bCs/>
              <w:i/>
              <w:iCs/>
              <w:color w:val="DA8C04"/>
              <w:u w:val="single"/>
              <w:lang w:val="en-US" w:eastAsia="de-CH"/>
            </w:rPr>
          </w:rPrChange>
        </w:rPr>
        <w:t>Prof. Dr. Ira Wilson</w:t>
      </w:r>
      <w:r w:rsidRPr="00255F34">
        <w:rPr>
          <w:rFonts w:ascii="Calibri" w:hAnsi="Calibri" w:cs="Calibri"/>
          <w:b/>
          <w:i/>
          <w:color w:val="DA8C04"/>
          <w:u w:val="single"/>
          <w:lang w:val="de-CH"/>
          <w:rPrChange w:id="36" w:author="Samuel Allemann" w:date="2019-07-17T20:06:00Z">
            <w:rPr>
              <w:rFonts w:ascii="Calibri" w:hAnsi="Calibri" w:cs="Calibri"/>
              <w:b/>
              <w:i/>
              <w:color w:val="DA8C04"/>
              <w:u w:val="single"/>
              <w:lang w:val="en-US"/>
            </w:rPr>
          </w:rPrChange>
        </w:rPr>
        <w:t>,</w:t>
      </w:r>
      <w:r w:rsidRPr="00255F34">
        <w:rPr>
          <w:rFonts w:ascii="Calibri" w:hAnsi="Calibri" w:cs="Calibri"/>
          <w:i/>
          <w:color w:val="0070C0"/>
          <w:lang w:val="de-CH"/>
          <w:rPrChange w:id="37" w:author="Samuel Allemann" w:date="2019-07-17T20:06:00Z">
            <w:rPr>
              <w:rFonts w:ascii="Calibri" w:hAnsi="Calibri" w:cs="Calibri"/>
              <w:i/>
              <w:color w:val="0070C0"/>
              <w:lang w:val="en-US"/>
            </w:rPr>
          </w:rPrChange>
        </w:rPr>
        <w:t xml:space="preserve"> PhD</w:t>
      </w:r>
      <w:r w:rsidRPr="00255F34">
        <w:rPr>
          <w:rFonts w:ascii="Calibri" w:hAnsi="Calibri" w:cs="Calibri"/>
          <w:i/>
          <w:color w:val="0070C0"/>
          <w:highlight w:val="yellow"/>
          <w:lang w:val="de-CH"/>
          <w:rPrChange w:id="38" w:author="Samuel Allemann" w:date="2019-07-17T20:06:00Z">
            <w:rPr>
              <w:rFonts w:ascii="Calibri" w:hAnsi="Calibri" w:cs="Calibri"/>
              <w:i/>
              <w:color w:val="0070C0"/>
              <w:highlight w:val="yellow"/>
              <w:lang w:val="en-US"/>
            </w:rPr>
          </w:rPrChange>
        </w:rPr>
        <w:t>, …</w:t>
      </w:r>
      <w:r w:rsidRPr="00255F34">
        <w:rPr>
          <w:rFonts w:ascii="Calibri" w:hAnsi="Calibri" w:cs="Calibri"/>
          <w:color w:val="0070C0"/>
          <w:lang w:val="de-CH"/>
          <w:rPrChange w:id="39" w:author="Samuel Allemann" w:date="2019-07-17T20:06:00Z">
            <w:rPr>
              <w:rFonts w:ascii="Calibri" w:hAnsi="Calibri" w:cs="Calibri"/>
              <w:color w:val="0070C0"/>
              <w:lang w:val="en-US"/>
            </w:rPr>
          </w:rPrChange>
        </w:rPr>
        <w:t xml:space="preserve"> </w:t>
      </w:r>
      <w:r w:rsidRPr="00501D1D">
        <w:rPr>
          <w:rFonts w:ascii="Calibri" w:eastAsia="Times New Roman" w:hAnsi="Calibri" w:cs="Calibri"/>
          <w:color w:val="0070C0"/>
          <w:lang w:val="en-GB" w:eastAsia="de-CH"/>
        </w:rPr>
        <w:t>(</w:t>
      </w:r>
      <w:r>
        <w:rPr>
          <w:rFonts w:ascii="Calibri" w:eastAsia="Times New Roman" w:hAnsi="Calibri" w:cs="Calibri"/>
          <w:color w:val="0070C0"/>
          <w:lang w:val="en-GB" w:eastAsia="de-CH"/>
        </w:rPr>
        <w:t>Brown University, USA)</w:t>
      </w:r>
    </w:p>
    <w:p w14:paraId="7D23F562" w14:textId="77777777" w:rsidR="00501D1D" w:rsidRPr="00501D1D" w:rsidRDefault="00501D1D" w:rsidP="00501D1D">
      <w:pPr>
        <w:spacing w:after="0" w:line="240" w:lineRule="auto"/>
        <w:ind w:left="90" w:right="90"/>
        <w:rPr>
          <w:rFonts w:ascii="Calibri" w:eastAsia="Times New Roman" w:hAnsi="Calibri" w:cs="Calibri"/>
          <w:color w:val="0060BF"/>
          <w:lang w:val="en-GB" w:eastAsia="de-CH"/>
        </w:rPr>
      </w:pPr>
    </w:p>
    <w:p w14:paraId="6789AEA1" w14:textId="77777777" w:rsidR="00501D1D" w:rsidRPr="00501D1D" w:rsidRDefault="00501D1D" w:rsidP="00501D1D">
      <w:pPr>
        <w:spacing w:after="0" w:line="240" w:lineRule="auto"/>
        <w:ind w:left="90" w:right="90"/>
        <w:jc w:val="both"/>
        <w:rPr>
          <w:rFonts w:ascii="Calibri" w:eastAsia="Times New Roman" w:hAnsi="Calibri" w:cs="Calibri"/>
          <w:color w:val="0070C0"/>
          <w:lang w:val="en-GB" w:eastAsia="de-CH"/>
        </w:rPr>
      </w:pPr>
      <w:r w:rsidRPr="00501D1D">
        <w:rPr>
          <w:rFonts w:ascii="Calibri" w:eastAsia="Times New Roman" w:hAnsi="Calibri" w:cs="Calibri"/>
          <w:b/>
          <w:bCs/>
          <w:i/>
          <w:iCs/>
          <w:color w:val="0070C0"/>
          <w:lang w:val="en-GB" w:eastAsia="de-CH"/>
        </w:rPr>
        <w:t>Introduction</w:t>
      </w:r>
      <w:r w:rsidRPr="00501D1D">
        <w:rPr>
          <w:rFonts w:ascii="Calibri" w:eastAsia="Times New Roman" w:hAnsi="Calibri" w:cs="Calibri"/>
          <w:i/>
          <w:iCs/>
          <w:color w:val="0070C0"/>
          <w:lang w:val="en-GB" w:eastAsia="de-CH"/>
        </w:rPr>
        <w:t>:</w:t>
      </w:r>
    </w:p>
    <w:p w14:paraId="29BFE8FF" w14:textId="402704E0" w:rsidR="00745DCD" w:rsidRDefault="00745DCD" w:rsidP="007C7039">
      <w:pPr>
        <w:spacing w:before="90" w:after="90" w:line="240" w:lineRule="auto"/>
        <w:ind w:left="90" w:right="90"/>
        <w:jc w:val="both"/>
        <w:rPr>
          <w:rFonts w:ascii="Calibri" w:hAnsi="Calibri" w:cs="Calibri"/>
          <w:color w:val="000000" w:themeColor="text1"/>
          <w:lang w:val="en"/>
        </w:rPr>
      </w:pPr>
      <w:r w:rsidRPr="00745DCD">
        <w:rPr>
          <w:rFonts w:ascii="Calibri" w:hAnsi="Calibri" w:cs="Calibri"/>
          <w:color w:val="000000" w:themeColor="text1"/>
          <w:lang w:val="en"/>
        </w:rPr>
        <w:t>The 2019 ESPACOMP annual meeting in Porto will be preceded by a 3-day workshop on Adherence Data Analysis, on 19-21 November. This workshop expands on previous ESPACOMP training in order to provide more practical tools for researchers to learn and perform analyses of adherence data in a supportive environment and interactive manner.</w:t>
      </w:r>
      <w:r>
        <w:rPr>
          <w:rFonts w:ascii="Calibri" w:hAnsi="Calibri" w:cs="Calibri"/>
          <w:color w:val="000000" w:themeColor="text1"/>
          <w:lang w:val="en"/>
        </w:rPr>
        <w:t xml:space="preserve"> </w:t>
      </w:r>
      <w:r w:rsidR="007C7039" w:rsidRPr="007C7039">
        <w:rPr>
          <w:rFonts w:ascii="Calibri" w:hAnsi="Calibri" w:cs="Calibri"/>
          <w:color w:val="000000" w:themeColor="text1"/>
          <w:lang w:val="en"/>
        </w:rPr>
        <w:t>Adherence to medications is usually estimated based on three data sources: electronic monitoring (EM), electronic healthcare databases (prescription, dispensing or claims data; EHD), or self-report (SR). There are numerous options available for data processing, which make it difficult for individual researchers to select the most appropriate options for their research question and study context. Moreover, although generic methods of data processing can be adapted to adherence analyses, there are numerous specificities, which researchers need to take into account.</w:t>
      </w:r>
      <w:r w:rsidR="007C7039">
        <w:rPr>
          <w:rFonts w:ascii="Calibri" w:hAnsi="Calibri" w:cs="Calibri"/>
          <w:color w:val="000000" w:themeColor="text1"/>
          <w:lang w:val="en"/>
        </w:rPr>
        <w:t xml:space="preserve"> </w:t>
      </w:r>
      <w:r w:rsidR="007C7039" w:rsidRPr="007C7039">
        <w:rPr>
          <w:rFonts w:ascii="Calibri" w:hAnsi="Calibri" w:cs="Calibri"/>
          <w:color w:val="000000" w:themeColor="text1"/>
          <w:lang w:val="en"/>
        </w:rPr>
        <w:t xml:space="preserve">This 3-day workshop aims to provide the theoretical structure and practical tools for researchers to design adherence studies and perform analysis of adherence data in a transparent and reproducible manner. </w:t>
      </w:r>
      <w:del w:id="40" w:author="Samuel Allemann" w:date="2019-07-17T20:18:00Z">
        <w:r w:rsidR="007C7039" w:rsidRPr="007C7039" w:rsidDel="008523B3">
          <w:rPr>
            <w:rFonts w:ascii="Calibri" w:hAnsi="Calibri" w:cs="Calibri"/>
            <w:color w:val="000000" w:themeColor="text1"/>
            <w:lang w:val="en"/>
          </w:rPr>
          <w:delText>The programme will</w:delText>
        </w:r>
      </w:del>
      <w:ins w:id="41" w:author="Samuel Allemann" w:date="2019-07-17T20:18:00Z">
        <w:r w:rsidR="008523B3">
          <w:rPr>
            <w:rFonts w:ascii="Calibri" w:hAnsi="Calibri" w:cs="Calibri"/>
            <w:color w:val="000000" w:themeColor="text1"/>
            <w:lang w:val="en"/>
          </w:rPr>
          <w:t>Data analysis will be performed</w:t>
        </w:r>
      </w:ins>
      <w:del w:id="42" w:author="Samuel Allemann" w:date="2019-07-17T20:19:00Z">
        <w:r w:rsidR="007C7039" w:rsidRPr="007C7039" w:rsidDel="008523B3">
          <w:rPr>
            <w:rFonts w:ascii="Calibri" w:hAnsi="Calibri" w:cs="Calibri"/>
            <w:color w:val="000000" w:themeColor="text1"/>
            <w:lang w:val="en"/>
          </w:rPr>
          <w:delText xml:space="preserve"> </w:delText>
        </w:r>
        <w:r w:rsidR="007C7039" w:rsidDel="008523B3">
          <w:rPr>
            <w:rFonts w:ascii="Calibri" w:hAnsi="Calibri" w:cs="Calibri"/>
            <w:color w:val="000000" w:themeColor="text1"/>
            <w:lang w:val="en"/>
          </w:rPr>
          <w:delText>focus on R</w:delText>
        </w:r>
      </w:del>
      <w:ins w:id="43" w:author="Samuel Allemann" w:date="2019-07-17T20:19:00Z">
        <w:r w:rsidR="008523B3">
          <w:rPr>
            <w:rFonts w:ascii="Calibri" w:hAnsi="Calibri" w:cs="Calibri"/>
            <w:color w:val="000000" w:themeColor="text1"/>
            <w:lang w:val="en"/>
          </w:rPr>
          <w:t xml:space="preserve"> using the statistical programming language R</w:t>
        </w:r>
      </w:ins>
      <w:r w:rsidR="007C7039">
        <w:rPr>
          <w:rFonts w:ascii="Calibri" w:hAnsi="Calibri" w:cs="Calibri"/>
          <w:color w:val="000000" w:themeColor="text1"/>
          <w:lang w:val="en"/>
        </w:rPr>
        <w:t>, and</w:t>
      </w:r>
      <w:ins w:id="44" w:author="Samuel Allemann" w:date="2019-07-17T20:19:00Z">
        <w:r w:rsidR="008523B3">
          <w:rPr>
            <w:rFonts w:ascii="Calibri" w:hAnsi="Calibri" w:cs="Calibri"/>
            <w:color w:val="000000" w:themeColor="text1"/>
            <w:lang w:val="en"/>
          </w:rPr>
          <w:t xml:space="preserve"> the programme</w:t>
        </w:r>
      </w:ins>
      <w:r w:rsidR="007C7039">
        <w:rPr>
          <w:rFonts w:ascii="Calibri" w:hAnsi="Calibri" w:cs="Calibri"/>
          <w:color w:val="000000" w:themeColor="text1"/>
          <w:lang w:val="en"/>
        </w:rPr>
        <w:t xml:space="preserve"> </w:t>
      </w:r>
      <w:r w:rsidR="007C7039" w:rsidRPr="007C7039">
        <w:rPr>
          <w:rFonts w:ascii="Calibri" w:hAnsi="Calibri" w:cs="Calibri"/>
          <w:color w:val="000000" w:themeColor="text1"/>
          <w:lang w:val="en"/>
        </w:rPr>
        <w:t xml:space="preserve">cover R basics, adherence concepts, research design issues, hands-on demonstrations, and group and individual practice sessions on </w:t>
      </w:r>
      <w:r w:rsidR="007C7039">
        <w:rPr>
          <w:rFonts w:ascii="Calibri" w:hAnsi="Calibri" w:cs="Calibri"/>
          <w:color w:val="000000" w:themeColor="text1"/>
          <w:lang w:val="en"/>
        </w:rPr>
        <w:t xml:space="preserve">these </w:t>
      </w:r>
      <w:r w:rsidR="007C7039" w:rsidRPr="007C7039">
        <w:rPr>
          <w:rFonts w:ascii="Calibri" w:hAnsi="Calibri" w:cs="Calibri"/>
          <w:color w:val="000000" w:themeColor="text1"/>
          <w:lang w:val="en"/>
        </w:rPr>
        <w:t>three data sources</w:t>
      </w:r>
      <w:r w:rsidR="007C7039">
        <w:rPr>
          <w:rFonts w:ascii="Calibri" w:hAnsi="Calibri" w:cs="Calibri"/>
          <w:color w:val="000000" w:themeColor="text1"/>
          <w:lang w:val="en"/>
        </w:rPr>
        <w:t xml:space="preserve">. </w:t>
      </w:r>
      <w:r w:rsidRPr="00745DCD">
        <w:rPr>
          <w:rFonts w:ascii="Calibri" w:hAnsi="Calibri" w:cs="Calibri"/>
          <w:color w:val="000000" w:themeColor="text1"/>
          <w:lang w:val="en"/>
        </w:rPr>
        <w:t>Participants will be able to use the example datasets and code provided, and also to adapt code for their own datasets and research needs.</w:t>
      </w:r>
      <w:r>
        <w:rPr>
          <w:rFonts w:ascii="Calibri" w:hAnsi="Calibri" w:cs="Calibri"/>
          <w:color w:val="000000" w:themeColor="text1"/>
          <w:lang w:val="en"/>
        </w:rPr>
        <w:t xml:space="preserve"> </w:t>
      </w:r>
      <w:r w:rsidRPr="00745DCD">
        <w:rPr>
          <w:rFonts w:ascii="Calibri" w:hAnsi="Calibri" w:cs="Calibri"/>
          <w:color w:val="000000" w:themeColor="text1"/>
          <w:lang w:val="en"/>
        </w:rPr>
        <w:t>The workshop will be facilitated by Sam</w:t>
      </w:r>
      <w:ins w:id="45" w:author="Samuel Allemann" w:date="2019-07-17T20:19:00Z">
        <w:r w:rsidR="008523B3">
          <w:rPr>
            <w:rFonts w:ascii="Calibri" w:hAnsi="Calibri" w:cs="Calibri"/>
            <w:color w:val="000000" w:themeColor="text1"/>
            <w:lang w:val="en"/>
          </w:rPr>
          <w:t>uel</w:t>
        </w:r>
      </w:ins>
      <w:bookmarkStart w:id="46" w:name="_GoBack"/>
      <w:bookmarkEnd w:id="46"/>
      <w:r w:rsidRPr="00745DCD">
        <w:rPr>
          <w:rFonts w:ascii="Calibri" w:hAnsi="Calibri" w:cs="Calibri"/>
          <w:color w:val="000000" w:themeColor="text1"/>
          <w:lang w:val="en"/>
        </w:rPr>
        <w:t xml:space="preserve"> Allemann</w:t>
      </w:r>
      <w:r>
        <w:rPr>
          <w:rFonts w:ascii="Calibri" w:hAnsi="Calibri" w:cs="Calibri"/>
          <w:color w:val="000000" w:themeColor="text1"/>
          <w:lang w:val="en"/>
        </w:rPr>
        <w:t xml:space="preserve"> </w:t>
      </w:r>
      <w:r w:rsidRPr="00501D1D">
        <w:rPr>
          <w:rFonts w:ascii="Calibri" w:hAnsi="Calibri" w:cs="Calibri"/>
          <w:color w:val="000000" w:themeColor="text1"/>
          <w:lang w:val="en"/>
        </w:rPr>
        <w:t>(Switzerland)</w:t>
      </w:r>
      <w:r w:rsidRPr="00745DCD">
        <w:rPr>
          <w:rFonts w:ascii="Calibri" w:hAnsi="Calibri" w:cs="Calibri"/>
          <w:color w:val="000000" w:themeColor="text1"/>
          <w:lang w:val="en"/>
        </w:rPr>
        <w:t>, Alex</w:t>
      </w:r>
      <w:r w:rsidR="007C7039">
        <w:rPr>
          <w:rFonts w:ascii="Calibri" w:hAnsi="Calibri" w:cs="Calibri"/>
          <w:color w:val="000000" w:themeColor="text1"/>
          <w:lang w:val="en"/>
        </w:rPr>
        <w:t>andra</w:t>
      </w:r>
      <w:r w:rsidRPr="00745DCD">
        <w:rPr>
          <w:rFonts w:ascii="Calibri" w:hAnsi="Calibri" w:cs="Calibri"/>
          <w:color w:val="000000" w:themeColor="text1"/>
          <w:lang w:val="en"/>
        </w:rPr>
        <w:t xml:space="preserve"> Dima</w:t>
      </w:r>
      <w:r>
        <w:rPr>
          <w:rFonts w:ascii="Calibri" w:hAnsi="Calibri" w:cs="Calibri"/>
          <w:color w:val="000000" w:themeColor="text1"/>
          <w:lang w:val="en"/>
        </w:rPr>
        <w:t xml:space="preserve"> (France)</w:t>
      </w:r>
      <w:r w:rsidRPr="00745DCD">
        <w:rPr>
          <w:rFonts w:ascii="Calibri" w:hAnsi="Calibri" w:cs="Calibri"/>
          <w:color w:val="000000" w:themeColor="text1"/>
          <w:lang w:val="en"/>
        </w:rPr>
        <w:t>, Isabella Locatelli</w:t>
      </w:r>
      <w:r>
        <w:rPr>
          <w:rFonts w:ascii="Calibri" w:hAnsi="Calibri" w:cs="Calibri"/>
          <w:color w:val="000000" w:themeColor="text1"/>
          <w:lang w:val="en"/>
        </w:rPr>
        <w:t xml:space="preserve"> </w:t>
      </w:r>
      <w:r w:rsidRPr="00501D1D">
        <w:rPr>
          <w:rFonts w:ascii="Calibri" w:hAnsi="Calibri" w:cs="Calibri"/>
          <w:color w:val="000000" w:themeColor="text1"/>
          <w:lang w:val="en"/>
        </w:rPr>
        <w:t>(Switzerland)</w:t>
      </w:r>
      <w:r w:rsidRPr="00745DCD">
        <w:rPr>
          <w:rFonts w:ascii="Calibri" w:hAnsi="Calibri" w:cs="Calibri"/>
          <w:color w:val="000000" w:themeColor="text1"/>
          <w:lang w:val="en"/>
        </w:rPr>
        <w:t>, Marie Schneider</w:t>
      </w:r>
      <w:r>
        <w:rPr>
          <w:rFonts w:ascii="Calibri" w:hAnsi="Calibri" w:cs="Calibri"/>
          <w:color w:val="000000" w:themeColor="text1"/>
          <w:lang w:val="en"/>
        </w:rPr>
        <w:t xml:space="preserve"> </w:t>
      </w:r>
      <w:r w:rsidRPr="00501D1D">
        <w:rPr>
          <w:rFonts w:ascii="Calibri" w:hAnsi="Calibri" w:cs="Calibri"/>
          <w:color w:val="000000" w:themeColor="text1"/>
          <w:lang w:val="en"/>
        </w:rPr>
        <w:t>(Switzerland)</w:t>
      </w:r>
      <w:r w:rsidRPr="00745DCD">
        <w:rPr>
          <w:rFonts w:ascii="Calibri" w:hAnsi="Calibri" w:cs="Calibri"/>
          <w:color w:val="000000" w:themeColor="text1"/>
          <w:lang w:val="en"/>
        </w:rPr>
        <w:t xml:space="preserve">, Bernard Vrijens </w:t>
      </w:r>
      <w:r>
        <w:rPr>
          <w:rFonts w:ascii="Calibri" w:hAnsi="Calibri" w:cs="Calibri"/>
          <w:color w:val="000000" w:themeColor="text1"/>
          <w:lang w:val="en"/>
        </w:rPr>
        <w:t xml:space="preserve">(Belgium) </w:t>
      </w:r>
      <w:r w:rsidRPr="00745DCD">
        <w:rPr>
          <w:rFonts w:ascii="Calibri" w:hAnsi="Calibri" w:cs="Calibri"/>
          <w:color w:val="000000" w:themeColor="text1"/>
          <w:lang w:val="en"/>
        </w:rPr>
        <w:t>and Ira Wilson</w:t>
      </w:r>
      <w:r>
        <w:rPr>
          <w:rFonts w:ascii="Calibri" w:hAnsi="Calibri" w:cs="Calibri"/>
          <w:color w:val="000000" w:themeColor="text1"/>
          <w:lang w:val="en"/>
        </w:rPr>
        <w:t xml:space="preserve"> (USA)</w:t>
      </w:r>
      <w:r w:rsidRPr="00745DCD">
        <w:rPr>
          <w:rFonts w:ascii="Calibri" w:hAnsi="Calibri" w:cs="Calibri"/>
          <w:color w:val="000000" w:themeColor="text1"/>
          <w:lang w:val="en"/>
        </w:rPr>
        <w:t>.</w:t>
      </w:r>
    </w:p>
    <w:p w14:paraId="3A363587" w14:textId="77777777" w:rsidR="00501D1D" w:rsidRPr="00501D1D" w:rsidRDefault="00501D1D" w:rsidP="00745DCD">
      <w:pPr>
        <w:spacing w:before="90" w:after="90" w:line="240" w:lineRule="auto"/>
        <w:ind w:right="90"/>
        <w:jc w:val="both"/>
        <w:rPr>
          <w:rFonts w:ascii="Calibri" w:eastAsia="Times New Roman" w:hAnsi="Calibri" w:cs="Calibri"/>
          <w:color w:val="000000" w:themeColor="text1"/>
          <w:lang w:val="en-GB" w:eastAsia="de-CH"/>
        </w:rPr>
      </w:pPr>
    </w:p>
    <w:p w14:paraId="28884243" w14:textId="5932C12D" w:rsidR="00745DCD" w:rsidRDefault="00501D1D" w:rsidP="00501D1D">
      <w:pPr>
        <w:spacing w:before="90" w:after="90" w:line="240" w:lineRule="auto"/>
        <w:ind w:left="90" w:right="90"/>
        <w:jc w:val="both"/>
        <w:rPr>
          <w:rFonts w:ascii="Calibri" w:eastAsia="Times New Roman" w:hAnsi="Calibri" w:cs="Calibri"/>
          <w:color w:val="000000" w:themeColor="text1"/>
          <w:lang w:val="en-GB" w:eastAsia="de-CH"/>
        </w:rPr>
      </w:pPr>
      <w:r w:rsidRPr="00501D1D">
        <w:rPr>
          <w:rFonts w:ascii="Calibri" w:eastAsia="Times New Roman" w:hAnsi="Calibri" w:cs="Calibri"/>
          <w:color w:val="000000" w:themeColor="text1"/>
          <w:lang w:val="en-GB" w:eastAsia="de-CH"/>
        </w:rPr>
        <w:t>This workshop is intended for researchers</w:t>
      </w:r>
      <w:r w:rsidR="00745DCD" w:rsidRPr="00745DCD">
        <w:rPr>
          <w:rFonts w:ascii="Calibri" w:eastAsia="Times New Roman" w:hAnsi="Calibri" w:cs="Calibri"/>
          <w:color w:val="000000" w:themeColor="text1"/>
          <w:lang w:val="en-US" w:eastAsia="de-CH"/>
        </w:rPr>
        <w:t xml:space="preserve"> and advanced students interested to estimate adherence from </w:t>
      </w:r>
      <w:r w:rsidR="00745DCD">
        <w:rPr>
          <w:rFonts w:ascii="Calibri" w:eastAsia="Times New Roman" w:hAnsi="Calibri" w:cs="Calibri"/>
          <w:color w:val="000000" w:themeColor="text1"/>
          <w:lang w:val="en-US" w:eastAsia="de-CH"/>
        </w:rPr>
        <w:t>electronic monitoring</w:t>
      </w:r>
      <w:r w:rsidR="00745DCD" w:rsidRPr="00745DCD">
        <w:rPr>
          <w:rFonts w:ascii="Calibri" w:eastAsia="Times New Roman" w:hAnsi="Calibri" w:cs="Calibri"/>
          <w:color w:val="000000" w:themeColor="text1"/>
          <w:lang w:val="en-US" w:eastAsia="de-CH"/>
        </w:rPr>
        <w:t xml:space="preserve">, </w:t>
      </w:r>
      <w:r w:rsidR="00745DCD">
        <w:rPr>
          <w:rFonts w:ascii="Calibri" w:eastAsia="Times New Roman" w:hAnsi="Calibri" w:cs="Calibri"/>
          <w:color w:val="000000" w:themeColor="text1"/>
          <w:lang w:val="en-US" w:eastAsia="de-CH"/>
        </w:rPr>
        <w:t>electronic healthcare databases</w:t>
      </w:r>
      <w:r w:rsidR="00745DCD" w:rsidRPr="00745DCD">
        <w:rPr>
          <w:rFonts w:ascii="Calibri" w:eastAsia="Times New Roman" w:hAnsi="Calibri" w:cs="Calibri"/>
          <w:color w:val="000000" w:themeColor="text1"/>
          <w:lang w:val="en-US" w:eastAsia="de-CH"/>
        </w:rPr>
        <w:t xml:space="preserve"> or </w:t>
      </w:r>
      <w:r w:rsidR="00745DCD">
        <w:rPr>
          <w:rFonts w:ascii="Calibri" w:eastAsia="Times New Roman" w:hAnsi="Calibri" w:cs="Calibri"/>
          <w:color w:val="000000" w:themeColor="text1"/>
          <w:lang w:val="en-US" w:eastAsia="de-CH"/>
        </w:rPr>
        <w:t>self-report data</w:t>
      </w:r>
      <w:r w:rsidR="00745DCD" w:rsidRPr="00745DCD">
        <w:rPr>
          <w:rFonts w:ascii="Calibri" w:eastAsia="Times New Roman" w:hAnsi="Calibri" w:cs="Calibri"/>
          <w:color w:val="000000" w:themeColor="text1"/>
          <w:lang w:val="en-US" w:eastAsia="de-CH"/>
        </w:rPr>
        <w:t>. R experience is not required, basic training will be provided; likewise, we will provide a quick up-to-date overview of adherence concepts and measurement tools.</w:t>
      </w:r>
    </w:p>
    <w:p w14:paraId="2500C396" w14:textId="77777777" w:rsidR="00501D1D" w:rsidRPr="00501D1D" w:rsidRDefault="00501D1D" w:rsidP="00501D1D">
      <w:pPr>
        <w:spacing w:before="90" w:after="90" w:line="240" w:lineRule="auto"/>
        <w:ind w:right="90"/>
        <w:jc w:val="both"/>
        <w:rPr>
          <w:rFonts w:ascii="Calibri" w:eastAsia="Times New Roman" w:hAnsi="Calibri" w:cs="Calibri"/>
          <w:color w:val="000000" w:themeColor="text1"/>
          <w:lang w:val="en-GB" w:eastAsia="de-CH"/>
        </w:rPr>
      </w:pPr>
    </w:p>
    <w:p w14:paraId="295C062B" w14:textId="77777777" w:rsidR="00501D1D" w:rsidRPr="00501D1D" w:rsidRDefault="00501D1D" w:rsidP="00501D1D">
      <w:pPr>
        <w:spacing w:after="0" w:line="240" w:lineRule="auto"/>
        <w:ind w:left="90" w:right="90"/>
        <w:jc w:val="both"/>
        <w:rPr>
          <w:rFonts w:ascii="Calibri" w:eastAsia="Times New Roman" w:hAnsi="Calibri" w:cs="Calibri"/>
          <w:color w:val="0070C0"/>
          <w:lang w:val="en-GB" w:eastAsia="de-CH"/>
        </w:rPr>
      </w:pPr>
      <w:r w:rsidRPr="00501D1D">
        <w:rPr>
          <w:rFonts w:ascii="Calibri" w:eastAsia="Times New Roman" w:hAnsi="Calibri" w:cs="Calibri"/>
          <w:b/>
          <w:bCs/>
          <w:i/>
          <w:iCs/>
          <w:color w:val="0070C0"/>
          <w:lang w:val="en-GB" w:eastAsia="de-CH"/>
        </w:rPr>
        <w:t>Learning objectives:</w:t>
      </w:r>
    </w:p>
    <w:p w14:paraId="7DEAA7A5" w14:textId="77777777" w:rsidR="00745DCD" w:rsidRPr="00745DCD" w:rsidRDefault="00745DCD" w:rsidP="00745DCD">
      <w:pPr>
        <w:spacing w:after="0" w:line="240" w:lineRule="auto"/>
        <w:ind w:left="90" w:right="360"/>
        <w:rPr>
          <w:rFonts w:ascii="Calibri" w:eastAsia="Times New Roman" w:hAnsi="Calibri" w:cs="Calibri"/>
          <w:color w:val="000000" w:themeColor="text1"/>
          <w:lang w:val="en-US" w:eastAsia="de-CH"/>
        </w:rPr>
      </w:pPr>
      <w:r w:rsidRPr="00745DCD">
        <w:rPr>
          <w:rFonts w:ascii="Calibri" w:eastAsia="Times New Roman" w:hAnsi="Calibri" w:cs="Calibri"/>
          <w:color w:val="000000" w:themeColor="text1"/>
          <w:lang w:val="en-US" w:eastAsia="de-CH"/>
        </w:rPr>
        <w:t>By the end of the workshop, participants will be able to:</w:t>
      </w:r>
    </w:p>
    <w:p w14:paraId="2E2E55B6" w14:textId="77777777" w:rsidR="00745DCD" w:rsidRPr="00745DCD" w:rsidRDefault="00745DCD" w:rsidP="00745DCD">
      <w:pPr>
        <w:spacing w:after="0" w:line="240" w:lineRule="auto"/>
        <w:ind w:left="90" w:right="360"/>
        <w:rPr>
          <w:rFonts w:ascii="Calibri" w:eastAsia="Times New Roman" w:hAnsi="Calibri" w:cs="Calibri"/>
          <w:color w:val="000000" w:themeColor="text1"/>
          <w:lang w:val="en-US" w:eastAsia="de-CH"/>
        </w:rPr>
      </w:pPr>
      <w:r w:rsidRPr="00745DCD">
        <w:rPr>
          <w:rFonts w:ascii="Calibri" w:eastAsia="Times New Roman" w:hAnsi="Calibri" w:cs="Calibri"/>
          <w:color w:val="000000" w:themeColor="text1"/>
          <w:lang w:val="en-US" w:eastAsia="de-CH"/>
        </w:rPr>
        <w:t>(1) perform basic data analysis and plotting in R</w:t>
      </w:r>
    </w:p>
    <w:p w14:paraId="429AE8D4" w14:textId="77777777" w:rsidR="00745DCD" w:rsidRPr="00745DCD" w:rsidRDefault="00745DCD" w:rsidP="00745DCD">
      <w:pPr>
        <w:spacing w:after="0" w:line="240" w:lineRule="auto"/>
        <w:ind w:left="90" w:right="360"/>
        <w:rPr>
          <w:rFonts w:ascii="Calibri" w:eastAsia="Times New Roman" w:hAnsi="Calibri" w:cs="Calibri"/>
          <w:color w:val="000000" w:themeColor="text1"/>
          <w:lang w:val="en-US" w:eastAsia="de-CH"/>
        </w:rPr>
      </w:pPr>
      <w:r w:rsidRPr="00745DCD">
        <w:rPr>
          <w:rFonts w:ascii="Calibri" w:eastAsia="Times New Roman" w:hAnsi="Calibri" w:cs="Calibri"/>
          <w:color w:val="000000" w:themeColor="text1"/>
          <w:lang w:val="en-US" w:eastAsia="de-CH"/>
        </w:rPr>
        <w:t>(2) describe the process of adherence to medications and its components, and how they apply to different research questions and study designs</w:t>
      </w:r>
    </w:p>
    <w:p w14:paraId="4BE2F251" w14:textId="77777777" w:rsidR="00745DCD" w:rsidRPr="00745DCD" w:rsidRDefault="00745DCD" w:rsidP="00745DCD">
      <w:pPr>
        <w:spacing w:after="0" w:line="240" w:lineRule="auto"/>
        <w:ind w:left="90" w:right="360"/>
        <w:rPr>
          <w:rFonts w:ascii="Calibri" w:eastAsia="Times New Roman" w:hAnsi="Calibri" w:cs="Calibri"/>
          <w:color w:val="000000" w:themeColor="text1"/>
          <w:lang w:val="en-US" w:eastAsia="de-CH"/>
        </w:rPr>
      </w:pPr>
      <w:r w:rsidRPr="00745DCD">
        <w:rPr>
          <w:rFonts w:ascii="Calibri" w:eastAsia="Times New Roman" w:hAnsi="Calibri" w:cs="Calibri"/>
          <w:color w:val="000000" w:themeColor="text1"/>
          <w:lang w:val="en-US" w:eastAsia="de-CH"/>
        </w:rPr>
        <w:t>(3) explain the different measurement options available from EM, EHD and SR</w:t>
      </w:r>
    </w:p>
    <w:p w14:paraId="5C76FD71" w14:textId="77777777" w:rsidR="00745DCD" w:rsidRPr="00745DCD" w:rsidRDefault="00745DCD" w:rsidP="00745DCD">
      <w:pPr>
        <w:spacing w:after="0" w:line="240" w:lineRule="auto"/>
        <w:ind w:left="90" w:right="360"/>
        <w:rPr>
          <w:rFonts w:ascii="Calibri" w:eastAsia="Times New Roman" w:hAnsi="Calibri" w:cs="Calibri"/>
          <w:color w:val="000000" w:themeColor="text1"/>
          <w:lang w:val="en-US" w:eastAsia="de-CH"/>
        </w:rPr>
      </w:pPr>
      <w:r w:rsidRPr="00745DCD">
        <w:rPr>
          <w:rFonts w:ascii="Calibri" w:eastAsia="Times New Roman" w:hAnsi="Calibri" w:cs="Calibri"/>
          <w:color w:val="000000" w:themeColor="text1"/>
          <w:lang w:val="en-US" w:eastAsia="de-CH"/>
        </w:rPr>
        <w:t>(4) calculate adherence to medications from SR, EM and EHD using/adapting prepared step-by-step R scripts on sample datasets.</w:t>
      </w:r>
    </w:p>
    <w:p w14:paraId="2F819B12" w14:textId="77777777" w:rsidR="00501D1D" w:rsidRPr="00501D1D" w:rsidRDefault="00501D1D" w:rsidP="007C7039">
      <w:pPr>
        <w:spacing w:after="0" w:line="240" w:lineRule="auto"/>
        <w:ind w:right="90"/>
        <w:jc w:val="both"/>
        <w:rPr>
          <w:rFonts w:ascii="Calibri" w:eastAsia="Times New Roman" w:hAnsi="Calibri" w:cs="Calibri"/>
          <w:color w:val="000000" w:themeColor="text1"/>
          <w:lang w:val="en-GB" w:eastAsia="de-CH"/>
        </w:rPr>
      </w:pPr>
    </w:p>
    <w:p w14:paraId="1A26DD2E" w14:textId="77777777" w:rsidR="00501D1D" w:rsidRPr="00501D1D" w:rsidRDefault="00501D1D" w:rsidP="00501D1D">
      <w:pPr>
        <w:spacing w:after="0" w:line="240" w:lineRule="auto"/>
        <w:ind w:left="90" w:right="90"/>
        <w:jc w:val="both"/>
        <w:rPr>
          <w:rFonts w:ascii="Calibri" w:eastAsia="Times New Roman" w:hAnsi="Calibri" w:cs="Calibri"/>
          <w:color w:val="0070C0"/>
          <w:lang w:val="en-GB" w:eastAsia="de-CH"/>
        </w:rPr>
      </w:pPr>
      <w:r w:rsidRPr="00501D1D">
        <w:rPr>
          <w:rFonts w:ascii="Calibri" w:eastAsia="Times New Roman" w:hAnsi="Calibri" w:cs="Calibri"/>
          <w:b/>
          <w:bCs/>
          <w:i/>
          <w:iCs/>
          <w:color w:val="0070C0"/>
          <w:lang w:val="en-GB" w:eastAsia="de-CH"/>
        </w:rPr>
        <w:t>Learning methods:</w:t>
      </w:r>
    </w:p>
    <w:p w14:paraId="5EE2493C" w14:textId="32D75785" w:rsidR="007C7039" w:rsidRPr="007C7039" w:rsidRDefault="00501D1D" w:rsidP="007C7039">
      <w:pPr>
        <w:spacing w:before="90" w:after="90" w:line="240" w:lineRule="auto"/>
        <w:ind w:left="90" w:right="90"/>
        <w:jc w:val="both"/>
        <w:rPr>
          <w:rFonts w:ascii="Calibri" w:eastAsia="Times New Roman" w:hAnsi="Calibri" w:cs="Calibri"/>
          <w:lang w:val="en-GB" w:eastAsia="de-CH"/>
        </w:rPr>
      </w:pPr>
      <w:r w:rsidRPr="007C7039">
        <w:rPr>
          <w:rFonts w:ascii="Calibri" w:eastAsia="Times New Roman" w:hAnsi="Calibri" w:cs="Calibri"/>
          <w:lang w:val="en-GB" w:eastAsia="de-CH"/>
        </w:rPr>
        <w:t xml:space="preserve">Interactive presentations; </w:t>
      </w:r>
      <w:r w:rsidR="007C7039" w:rsidRPr="007C7039">
        <w:rPr>
          <w:rFonts w:ascii="Calibri" w:eastAsia="Times New Roman" w:hAnsi="Calibri" w:cs="Calibri"/>
          <w:lang w:val="en-GB" w:eastAsia="de-CH"/>
        </w:rPr>
        <w:t>hands-on demonstrations (datasets provided)</w:t>
      </w:r>
      <w:r w:rsidRPr="007C7039">
        <w:rPr>
          <w:rFonts w:ascii="Calibri" w:eastAsia="Times New Roman" w:hAnsi="Calibri" w:cs="Calibri"/>
          <w:lang w:val="en-GB" w:eastAsia="de-CH"/>
        </w:rPr>
        <w:t>; discussion; small group</w:t>
      </w:r>
      <w:r w:rsidR="007C7039" w:rsidRPr="007C7039">
        <w:rPr>
          <w:rFonts w:ascii="Calibri" w:eastAsia="Times New Roman" w:hAnsi="Calibri" w:cs="Calibri"/>
          <w:lang w:val="en-GB" w:eastAsia="de-CH"/>
        </w:rPr>
        <w:t xml:space="preserve"> and individual</w:t>
      </w:r>
      <w:r w:rsidRPr="007C7039">
        <w:rPr>
          <w:rFonts w:ascii="Calibri" w:eastAsia="Times New Roman" w:hAnsi="Calibri" w:cs="Calibri"/>
          <w:lang w:val="en-GB" w:eastAsia="de-CH"/>
        </w:rPr>
        <w:t xml:space="preserve"> work.</w:t>
      </w:r>
      <w:r w:rsidR="007C7039" w:rsidRPr="007C7039">
        <w:rPr>
          <w:rFonts w:ascii="Calibri" w:eastAsia="Times New Roman" w:hAnsi="Calibri" w:cs="Calibri"/>
          <w:lang w:val="en-GB" w:eastAsia="de-CH"/>
        </w:rPr>
        <w:t xml:space="preserve"> </w:t>
      </w:r>
      <w:r w:rsidR="007C7039" w:rsidRPr="007C7039">
        <w:rPr>
          <w:rFonts w:ascii="Calibri" w:eastAsia="Times New Roman" w:hAnsi="Calibri" w:cs="Calibri"/>
          <w:lang w:val="en-US" w:eastAsia="de-CH"/>
        </w:rPr>
        <w:t>Throughout the workshop, participants will be required to use the datasets and code provided to run the analyses presented on their own computers and interpret the output. They will be invited to examine the R code and identify elements that could be adapted for similar analyses in other datasets (existing or hypothetical). Optionally, they could work on their own datasets and develop an R-based analysis script based on the code provided.</w:t>
      </w:r>
    </w:p>
    <w:p w14:paraId="433F60EF" w14:textId="77777777" w:rsidR="007C7039" w:rsidRPr="007C7039" w:rsidRDefault="007C7039" w:rsidP="00745DCD">
      <w:pPr>
        <w:spacing w:before="90" w:after="90" w:line="240" w:lineRule="auto"/>
        <w:ind w:left="90" w:right="90"/>
        <w:jc w:val="both"/>
        <w:rPr>
          <w:rFonts w:ascii="Calibri" w:eastAsia="Times New Roman" w:hAnsi="Calibri" w:cs="Calibri"/>
          <w:color w:val="00B050"/>
          <w:lang w:val="cs-CZ" w:eastAsia="de-CH"/>
        </w:rPr>
      </w:pPr>
    </w:p>
    <w:p w14:paraId="53E809B8" w14:textId="77777777" w:rsidR="00501D1D" w:rsidRPr="00501D1D" w:rsidRDefault="00501D1D" w:rsidP="00501D1D">
      <w:pPr>
        <w:spacing w:after="0" w:line="240" w:lineRule="auto"/>
        <w:ind w:left="90" w:right="90"/>
        <w:jc w:val="both"/>
        <w:rPr>
          <w:rFonts w:ascii="Calibri" w:eastAsia="Times New Roman" w:hAnsi="Calibri" w:cs="Calibri"/>
          <w:color w:val="0070C0"/>
          <w:lang w:val="en-GB" w:eastAsia="de-CH"/>
        </w:rPr>
      </w:pPr>
      <w:r w:rsidRPr="00501D1D">
        <w:rPr>
          <w:rFonts w:ascii="Calibri" w:eastAsia="Times New Roman" w:hAnsi="Calibri" w:cs="Calibri"/>
          <w:b/>
          <w:bCs/>
          <w:i/>
          <w:iCs/>
          <w:color w:val="0070C0"/>
          <w:lang w:val="en-GB" w:eastAsia="de-CH"/>
        </w:rPr>
        <w:t>Bibliography:</w:t>
      </w:r>
    </w:p>
    <w:p w14:paraId="07C9A878" w14:textId="30D4B270" w:rsidR="00501D1D" w:rsidRPr="007C7039" w:rsidRDefault="00501D1D" w:rsidP="00501D1D">
      <w:pPr>
        <w:spacing w:before="90" w:after="90" w:line="240" w:lineRule="auto"/>
        <w:ind w:left="90" w:right="90"/>
        <w:rPr>
          <w:rFonts w:ascii="Calibri" w:eastAsia="Times New Roman" w:hAnsi="Calibri" w:cs="Calibri"/>
          <w:lang w:val="en-GB" w:eastAsia="de-CH"/>
        </w:rPr>
      </w:pPr>
      <w:r w:rsidRPr="007C7039">
        <w:rPr>
          <w:rFonts w:ascii="Calibri" w:eastAsia="Times New Roman" w:hAnsi="Calibri" w:cs="Calibri"/>
          <w:lang w:val="en-GB" w:eastAsia="de-CH"/>
        </w:rPr>
        <w:t>A</w:t>
      </w:r>
      <w:r w:rsidR="007C7039" w:rsidRPr="007C7039">
        <w:rPr>
          <w:rFonts w:ascii="Calibri" w:eastAsia="Times New Roman" w:hAnsi="Calibri" w:cs="Calibri"/>
          <w:lang w:val="en-GB" w:eastAsia="de-CH"/>
        </w:rPr>
        <w:t xml:space="preserve"> reading</w:t>
      </w:r>
      <w:r w:rsidRPr="007C7039">
        <w:rPr>
          <w:rFonts w:ascii="Calibri" w:eastAsia="Times New Roman" w:hAnsi="Calibri" w:cs="Calibri"/>
          <w:lang w:val="en-GB" w:eastAsia="de-CH"/>
        </w:rPr>
        <w:t xml:space="preserve"> list will be sent to participants approximately one month prior to the meeting. </w:t>
      </w:r>
    </w:p>
    <w:p w14:paraId="07529B00" w14:textId="77777777" w:rsidR="007C7039" w:rsidRPr="00501D1D" w:rsidRDefault="007C7039" w:rsidP="00501D1D">
      <w:pPr>
        <w:spacing w:before="90" w:after="90" w:line="240" w:lineRule="auto"/>
        <w:ind w:left="90" w:right="90"/>
        <w:rPr>
          <w:rFonts w:ascii="Calibri" w:eastAsia="Times New Roman" w:hAnsi="Calibri" w:cs="Calibri"/>
          <w:color w:val="000000" w:themeColor="text1"/>
          <w:lang w:val="en-GB" w:eastAsia="de-CH"/>
        </w:rPr>
      </w:pPr>
    </w:p>
    <w:p w14:paraId="5E50C827" w14:textId="7C8E4491" w:rsidR="00501D1D" w:rsidRPr="00501D1D" w:rsidRDefault="00501D1D" w:rsidP="00501D1D">
      <w:pPr>
        <w:spacing w:after="0" w:line="240" w:lineRule="auto"/>
        <w:ind w:left="90" w:right="90"/>
        <w:jc w:val="both"/>
        <w:rPr>
          <w:rFonts w:ascii="Calibri" w:eastAsia="Times New Roman" w:hAnsi="Calibri" w:cs="Calibri"/>
          <w:color w:val="0060BF"/>
          <w:lang w:val="en-GB" w:eastAsia="de-CH"/>
        </w:rPr>
      </w:pPr>
      <w:r w:rsidRPr="00501D1D">
        <w:rPr>
          <w:rFonts w:ascii="Calibri" w:eastAsia="Times New Roman" w:hAnsi="Calibri" w:cs="Calibri"/>
          <w:b/>
          <w:bCs/>
          <w:i/>
          <w:iCs/>
          <w:color w:val="0060BF"/>
          <w:lang w:val="en-GB" w:eastAsia="de-CH"/>
        </w:rPr>
        <w:t>Maximum number of participants:</w:t>
      </w:r>
      <w:r w:rsidRPr="00745DCD">
        <w:rPr>
          <w:rFonts w:ascii="Calibri" w:eastAsia="Times New Roman" w:hAnsi="Calibri" w:cs="Calibri"/>
          <w:b/>
          <w:bCs/>
          <w:i/>
          <w:iCs/>
          <w:color w:val="00B050"/>
          <w:lang w:val="en-GB" w:eastAsia="de-CH"/>
        </w:rPr>
        <w:t xml:space="preserve"> </w:t>
      </w:r>
      <w:r w:rsidR="00745DCD" w:rsidRPr="00C573CF">
        <w:rPr>
          <w:rFonts w:ascii="Calibri" w:eastAsia="Times New Roman" w:hAnsi="Calibri" w:cs="Calibri"/>
          <w:highlight w:val="yellow"/>
          <w:lang w:val="en-GB" w:eastAsia="de-CH"/>
        </w:rPr>
        <w:t>30</w:t>
      </w:r>
    </w:p>
    <w:p w14:paraId="5C1B61B9" w14:textId="77777777" w:rsidR="00501D1D" w:rsidRPr="00501D1D" w:rsidRDefault="00501D1D" w:rsidP="00501D1D">
      <w:pPr>
        <w:spacing w:after="0" w:line="240" w:lineRule="auto"/>
        <w:ind w:left="90" w:right="90"/>
        <w:jc w:val="both"/>
        <w:rPr>
          <w:rFonts w:ascii="Calibri" w:eastAsia="Times New Roman" w:hAnsi="Calibri" w:cs="Calibri"/>
          <w:color w:val="0060BF"/>
          <w:lang w:val="en-GB" w:eastAsia="de-CH"/>
        </w:rPr>
      </w:pPr>
    </w:p>
    <w:p w14:paraId="27A68561" w14:textId="0A4561A9" w:rsidR="007C7039" w:rsidRDefault="00501D1D" w:rsidP="007C7039">
      <w:pPr>
        <w:spacing w:after="0" w:line="240" w:lineRule="auto"/>
        <w:ind w:left="90" w:right="90"/>
        <w:rPr>
          <w:rFonts w:eastAsia="Times New Roman" w:cs="Times New Roman"/>
          <w:sz w:val="28"/>
          <w:szCs w:val="28"/>
          <w:lang w:val="en-US" w:eastAsia="de-DE" w:bidi="he-IL"/>
        </w:rPr>
      </w:pPr>
      <w:r w:rsidRPr="00501D1D">
        <w:rPr>
          <w:rFonts w:ascii="Calibri" w:eastAsia="Times New Roman" w:hAnsi="Calibri" w:cs="Calibri"/>
          <w:b/>
          <w:bCs/>
          <w:i/>
          <w:iCs/>
          <w:color w:val="0060BF"/>
          <w:lang w:val="en-GB" w:eastAsia="de-CH"/>
        </w:rPr>
        <w:t>Requirements for participation:</w:t>
      </w:r>
      <w:r w:rsidRPr="00501D1D">
        <w:rPr>
          <w:rFonts w:ascii="Calibri" w:eastAsia="Times New Roman" w:hAnsi="Calibri" w:cs="Calibri"/>
          <w:b/>
          <w:bCs/>
          <w:color w:val="0060BF"/>
          <w:lang w:val="en-GB" w:eastAsia="de-CH"/>
        </w:rPr>
        <w:t xml:space="preserve"> </w:t>
      </w:r>
    </w:p>
    <w:p w14:paraId="1AB7D074" w14:textId="45DBA977" w:rsidR="007C7039" w:rsidRPr="007C7039" w:rsidRDefault="007C7039" w:rsidP="007C7039">
      <w:pPr>
        <w:spacing w:after="0" w:line="240" w:lineRule="auto"/>
        <w:ind w:left="90" w:right="90"/>
        <w:rPr>
          <w:rFonts w:ascii="Calibri" w:eastAsia="Times New Roman" w:hAnsi="Calibri" w:cs="Calibri"/>
          <w:lang w:val="en-US" w:eastAsia="de-CH"/>
        </w:rPr>
      </w:pPr>
      <w:r w:rsidRPr="007C7039">
        <w:rPr>
          <w:rFonts w:ascii="Calibri" w:eastAsia="Times New Roman" w:hAnsi="Calibri" w:cs="Calibri"/>
          <w:lang w:val="en-US" w:eastAsia="de-CH"/>
        </w:rPr>
        <w:t xml:space="preserve">To help preparing the workshop content and targeting their needs, participants will be asked to provide information on prior training and work experience in statistics, their level of familiarity with R &amp; R Studio, their current/ recent/ future work with adherence data, their interest to work with their own dataset in the practice session, and their expectations from the workshop. </w:t>
      </w:r>
    </w:p>
    <w:p w14:paraId="18C4C4CA" w14:textId="77777777" w:rsidR="007C7039" w:rsidRPr="007C7039" w:rsidRDefault="007C7039" w:rsidP="007C7039">
      <w:pPr>
        <w:spacing w:after="0" w:line="240" w:lineRule="auto"/>
        <w:ind w:left="90" w:right="90"/>
        <w:jc w:val="both"/>
        <w:rPr>
          <w:rFonts w:ascii="Calibri" w:eastAsia="Times New Roman" w:hAnsi="Calibri" w:cs="Calibri"/>
          <w:lang w:val="en-US" w:eastAsia="de-CH"/>
        </w:rPr>
      </w:pPr>
      <w:r w:rsidRPr="007C7039">
        <w:rPr>
          <w:rFonts w:ascii="Calibri" w:eastAsia="Times New Roman" w:hAnsi="Calibri" w:cs="Calibri"/>
          <w:lang w:val="en-US" w:eastAsia="de-CH"/>
        </w:rPr>
        <w:t>They will be given the option to describe an example of study (at any stage) &amp; related questions for group work. They could also prepare a dataset from their own research to analyze during the workshop.</w:t>
      </w:r>
    </w:p>
    <w:p w14:paraId="2180E314" w14:textId="4FBE3A45" w:rsidR="00501D1D" w:rsidRPr="007C7039" w:rsidRDefault="007C7039" w:rsidP="007C7039">
      <w:pPr>
        <w:spacing w:after="0" w:line="240" w:lineRule="auto"/>
        <w:ind w:left="90" w:right="90"/>
        <w:jc w:val="both"/>
        <w:rPr>
          <w:rFonts w:ascii="Calibri" w:eastAsia="Times New Roman" w:hAnsi="Calibri" w:cs="Calibri"/>
          <w:lang w:val="en-GB" w:eastAsia="de-CH"/>
        </w:rPr>
      </w:pPr>
      <w:r w:rsidRPr="007C7039">
        <w:rPr>
          <w:rFonts w:ascii="Calibri" w:eastAsia="Times New Roman" w:hAnsi="Calibri" w:cs="Calibri"/>
          <w:lang w:val="en-US" w:eastAsia="de-CH"/>
        </w:rPr>
        <w:t>Before the workshop, participants will be asked to download R and R Studio on their personal laptops and familiarize themselves with the interface and basic options</w:t>
      </w:r>
    </w:p>
    <w:p w14:paraId="129BE28D" w14:textId="77777777" w:rsidR="007C7039" w:rsidRPr="00501D1D" w:rsidRDefault="007C7039" w:rsidP="00501D1D">
      <w:pPr>
        <w:spacing w:after="0" w:line="240" w:lineRule="auto"/>
        <w:ind w:left="90" w:right="90"/>
        <w:jc w:val="both"/>
        <w:rPr>
          <w:rFonts w:ascii="Calibri" w:eastAsia="Times New Roman" w:hAnsi="Calibri" w:cs="Calibri"/>
          <w:color w:val="0060BF"/>
          <w:lang w:val="en-GB" w:eastAsia="de-CH"/>
        </w:rPr>
      </w:pPr>
    </w:p>
    <w:p w14:paraId="68944D2E" w14:textId="77777777" w:rsidR="00501D1D" w:rsidRPr="00501D1D" w:rsidRDefault="00501D1D" w:rsidP="00501D1D">
      <w:pPr>
        <w:spacing w:before="90" w:after="90" w:line="240" w:lineRule="auto"/>
        <w:ind w:left="90" w:right="90"/>
        <w:jc w:val="both"/>
        <w:rPr>
          <w:rFonts w:ascii="Calibri" w:eastAsia="Times New Roman" w:hAnsi="Calibri" w:cs="Calibri"/>
          <w:color w:val="0060BF"/>
          <w:lang w:val="en-GB" w:eastAsia="de-CH"/>
        </w:rPr>
      </w:pPr>
    </w:p>
    <w:p w14:paraId="1C61D287" w14:textId="77777777" w:rsidR="00501D1D" w:rsidRPr="00501D1D" w:rsidRDefault="00501D1D" w:rsidP="00501D1D">
      <w:pPr>
        <w:spacing w:after="0" w:line="240" w:lineRule="auto"/>
        <w:ind w:left="90" w:right="90"/>
        <w:jc w:val="center"/>
        <w:rPr>
          <w:rFonts w:ascii="Calibri" w:eastAsia="Times New Roman" w:hAnsi="Calibri" w:cs="Calibri"/>
          <w:color w:val="0060BF"/>
          <w:lang w:val="en-GB" w:eastAsia="de-CH"/>
        </w:rPr>
      </w:pPr>
      <w:r w:rsidRPr="00501D1D">
        <w:rPr>
          <w:rFonts w:ascii="Calibri" w:eastAsia="Times New Roman" w:hAnsi="Calibri" w:cs="Calibri"/>
          <w:b/>
          <w:bCs/>
          <w:color w:val="B22222"/>
          <w:lang w:val="en-GB" w:eastAsia="de-CH"/>
        </w:rPr>
        <w:t>All participants need to print out the materials themselves.</w:t>
      </w:r>
      <w:r w:rsidRPr="00501D1D">
        <w:rPr>
          <w:rFonts w:ascii="Calibri" w:eastAsia="Times New Roman" w:hAnsi="Calibri" w:cs="Calibri"/>
          <w:b/>
          <w:bCs/>
          <w:color w:val="B22222"/>
          <w:lang w:val="en-GB" w:eastAsia="de-CH"/>
        </w:rPr>
        <w:br/>
        <w:t xml:space="preserve">Hard copies will </w:t>
      </w:r>
      <w:r w:rsidRPr="00501D1D">
        <w:rPr>
          <w:rFonts w:ascii="Calibri" w:eastAsia="Times New Roman" w:hAnsi="Calibri" w:cs="Calibri"/>
          <w:b/>
          <w:bCs/>
          <w:color w:val="B22222"/>
          <w:u w:val="single"/>
          <w:lang w:val="en-GB" w:eastAsia="de-CH"/>
        </w:rPr>
        <w:t>not</w:t>
      </w:r>
      <w:r w:rsidRPr="00501D1D">
        <w:rPr>
          <w:rFonts w:ascii="Calibri" w:eastAsia="Times New Roman" w:hAnsi="Calibri" w:cs="Calibri"/>
          <w:b/>
          <w:bCs/>
          <w:color w:val="B22222"/>
          <w:lang w:val="en-GB" w:eastAsia="de-CH"/>
        </w:rPr>
        <w:t xml:space="preserve"> be provided at the conference!</w:t>
      </w:r>
    </w:p>
    <w:p w14:paraId="639BF4D7" w14:textId="77777777" w:rsidR="00A61851" w:rsidRPr="00501D1D" w:rsidRDefault="00A61851" w:rsidP="001368DA">
      <w:pPr>
        <w:jc w:val="center"/>
        <w:rPr>
          <w:rFonts w:ascii="Calibri" w:hAnsi="Calibri" w:cs="Calibri"/>
          <w:b/>
          <w:color w:val="002060"/>
          <w:u w:val="single"/>
          <w:lang w:val="en-GB"/>
        </w:rPr>
      </w:pPr>
    </w:p>
    <w:p w14:paraId="0948AC39" w14:textId="77777777" w:rsidR="00501D1D" w:rsidRPr="00501D1D" w:rsidRDefault="00501D1D">
      <w:pPr>
        <w:rPr>
          <w:rFonts w:ascii="Calibri" w:hAnsi="Calibri" w:cs="Calibri"/>
          <w:b/>
          <w:color w:val="002060"/>
          <w:u w:val="single"/>
        </w:rPr>
      </w:pPr>
      <w:r w:rsidRPr="00501D1D">
        <w:rPr>
          <w:rFonts w:ascii="Calibri" w:hAnsi="Calibri" w:cs="Calibri"/>
          <w:b/>
          <w:color w:val="002060"/>
          <w:u w:val="single"/>
        </w:rPr>
        <w:br w:type="page"/>
      </w:r>
    </w:p>
    <w:p w14:paraId="1685A389" w14:textId="2DAC8E6D" w:rsidR="00407841" w:rsidRDefault="00407841" w:rsidP="001368DA">
      <w:pPr>
        <w:jc w:val="center"/>
        <w:rPr>
          <w:rFonts w:ascii="Calibri" w:hAnsi="Calibri" w:cs="Calibri"/>
          <w:b/>
          <w:color w:val="002060"/>
          <w:u w:val="single"/>
        </w:rPr>
      </w:pPr>
      <w:r w:rsidRPr="00501D1D">
        <w:rPr>
          <w:rFonts w:ascii="Calibri" w:hAnsi="Calibri" w:cs="Calibri"/>
          <w:b/>
          <w:color w:val="002060"/>
          <w:u w:val="single"/>
        </w:rPr>
        <w:lastRenderedPageBreak/>
        <w:t>AGENDA</w:t>
      </w:r>
    </w:p>
    <w:p w14:paraId="36BCE960" w14:textId="1F2D7AA8" w:rsidR="007C7039" w:rsidRPr="00501D1D" w:rsidRDefault="007C7039" w:rsidP="001368DA">
      <w:pPr>
        <w:jc w:val="center"/>
        <w:rPr>
          <w:rFonts w:ascii="Calibri" w:hAnsi="Calibri" w:cs="Calibri"/>
          <w:b/>
          <w:color w:val="002060"/>
          <w:u w:val="single"/>
        </w:rPr>
      </w:pPr>
      <w:r>
        <w:rPr>
          <w:rFonts w:ascii="Calibri" w:hAnsi="Calibri" w:cs="Calibri"/>
          <w:b/>
          <w:color w:val="002060"/>
          <w:u w:val="single"/>
        </w:rPr>
        <w:t>Day 1</w:t>
      </w:r>
    </w:p>
    <w:tbl>
      <w:tblPr>
        <w:tblStyle w:val="TableGridLigh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6030"/>
        <w:gridCol w:w="3150"/>
      </w:tblGrid>
      <w:tr w:rsidR="00407841" w:rsidRPr="00501D1D" w14:paraId="485FE927" w14:textId="77777777" w:rsidTr="00A1491F">
        <w:trPr>
          <w:trHeight w:val="305"/>
        </w:trPr>
        <w:tc>
          <w:tcPr>
            <w:tcW w:w="1435" w:type="dxa"/>
            <w:shd w:val="clear" w:color="auto" w:fill="B6DDE8" w:themeFill="accent5" w:themeFillTint="66"/>
          </w:tcPr>
          <w:p w14:paraId="1FDF7026" w14:textId="6981B98D" w:rsidR="00407841" w:rsidRPr="00501D1D" w:rsidRDefault="00407841" w:rsidP="00A1491F">
            <w:pPr>
              <w:rPr>
                <w:rFonts w:ascii="Calibri" w:hAnsi="Calibri" w:cs="Calibri"/>
                <w:b/>
                <w:sz w:val="22"/>
                <w:szCs w:val="22"/>
              </w:rPr>
            </w:pPr>
            <w:r w:rsidRPr="00501D1D">
              <w:rPr>
                <w:rFonts w:ascii="Calibri" w:hAnsi="Calibri" w:cs="Calibri"/>
                <w:b/>
                <w:sz w:val="22"/>
                <w:szCs w:val="22"/>
              </w:rPr>
              <w:t>0</w:t>
            </w:r>
            <w:r w:rsidR="00745DCD">
              <w:rPr>
                <w:rFonts w:ascii="Calibri" w:hAnsi="Calibri" w:cs="Calibri"/>
                <w:b/>
                <w:sz w:val="22"/>
                <w:szCs w:val="22"/>
              </w:rPr>
              <w:t>8</w:t>
            </w:r>
            <w:r w:rsidRPr="00501D1D">
              <w:rPr>
                <w:rFonts w:ascii="Calibri" w:hAnsi="Calibri" w:cs="Calibri"/>
                <w:b/>
                <w:sz w:val="22"/>
                <w:szCs w:val="22"/>
              </w:rPr>
              <w:t>:</w:t>
            </w:r>
            <w:r w:rsidR="00745DCD">
              <w:rPr>
                <w:rFonts w:ascii="Calibri" w:hAnsi="Calibri" w:cs="Calibri"/>
                <w:b/>
                <w:sz w:val="22"/>
                <w:szCs w:val="22"/>
              </w:rPr>
              <w:t>45</w:t>
            </w:r>
            <w:r w:rsidRPr="00501D1D">
              <w:rPr>
                <w:rFonts w:ascii="Calibri" w:hAnsi="Calibri" w:cs="Calibri"/>
                <w:b/>
                <w:sz w:val="22"/>
                <w:szCs w:val="22"/>
              </w:rPr>
              <w:t>-09:</w:t>
            </w:r>
            <w:r w:rsidR="00745DCD">
              <w:rPr>
                <w:rFonts w:ascii="Calibri" w:hAnsi="Calibri" w:cs="Calibri"/>
                <w:b/>
                <w:sz w:val="22"/>
                <w:szCs w:val="22"/>
              </w:rPr>
              <w:t>00</w:t>
            </w:r>
          </w:p>
        </w:tc>
        <w:tc>
          <w:tcPr>
            <w:tcW w:w="6030" w:type="dxa"/>
            <w:shd w:val="clear" w:color="auto" w:fill="B6DDE8" w:themeFill="accent5" w:themeFillTint="66"/>
          </w:tcPr>
          <w:p w14:paraId="59DE302E" w14:textId="77777777" w:rsidR="00407841" w:rsidRPr="00501D1D" w:rsidRDefault="00407841" w:rsidP="00A1491F">
            <w:pPr>
              <w:rPr>
                <w:rFonts w:ascii="Calibri" w:hAnsi="Calibri" w:cs="Calibri"/>
                <w:b/>
                <w:sz w:val="22"/>
                <w:szCs w:val="22"/>
              </w:rPr>
            </w:pPr>
            <w:r w:rsidRPr="00501D1D">
              <w:rPr>
                <w:rFonts w:ascii="Calibri" w:hAnsi="Calibri" w:cs="Calibri"/>
                <w:b/>
                <w:sz w:val="22"/>
                <w:szCs w:val="22"/>
              </w:rPr>
              <w:t>Welcome and Review of the Workshop Program</w:t>
            </w:r>
          </w:p>
        </w:tc>
        <w:tc>
          <w:tcPr>
            <w:tcW w:w="3150" w:type="dxa"/>
            <w:shd w:val="clear" w:color="auto" w:fill="B6DDE8" w:themeFill="accent5" w:themeFillTint="66"/>
          </w:tcPr>
          <w:p w14:paraId="3BEB2E67" w14:textId="49DF65AA" w:rsidR="00407841" w:rsidRPr="00501D1D" w:rsidRDefault="00745DCD" w:rsidP="00A1491F">
            <w:pPr>
              <w:rPr>
                <w:rFonts w:ascii="Calibri" w:hAnsi="Calibri" w:cs="Calibri"/>
                <w:sz w:val="22"/>
                <w:szCs w:val="22"/>
              </w:rPr>
            </w:pPr>
            <w:r>
              <w:rPr>
                <w:rFonts w:ascii="Calibri" w:hAnsi="Calibri" w:cs="Calibri"/>
                <w:sz w:val="22"/>
                <w:szCs w:val="22"/>
              </w:rPr>
              <w:t>Alex Dima</w:t>
            </w:r>
          </w:p>
        </w:tc>
      </w:tr>
      <w:tr w:rsidR="00407841" w:rsidRPr="00501D1D" w14:paraId="30B4A3B5" w14:textId="77777777" w:rsidTr="00A1491F">
        <w:tc>
          <w:tcPr>
            <w:tcW w:w="1435" w:type="dxa"/>
          </w:tcPr>
          <w:p w14:paraId="22805ECD" w14:textId="77777777" w:rsidR="00407841" w:rsidRPr="00501D1D" w:rsidRDefault="00407841" w:rsidP="00A1491F">
            <w:pPr>
              <w:rPr>
                <w:rFonts w:ascii="Calibri" w:hAnsi="Calibri" w:cs="Calibri"/>
                <w:sz w:val="22"/>
                <w:szCs w:val="22"/>
              </w:rPr>
            </w:pPr>
          </w:p>
        </w:tc>
        <w:tc>
          <w:tcPr>
            <w:tcW w:w="6030" w:type="dxa"/>
          </w:tcPr>
          <w:p w14:paraId="6DEE5C12" w14:textId="05EC8ECF" w:rsidR="00407841" w:rsidRPr="007C7039" w:rsidRDefault="00407841" w:rsidP="00A1491F">
            <w:pPr>
              <w:rPr>
                <w:rFonts w:ascii="Calibri" w:hAnsi="Calibri" w:cs="Calibri"/>
                <w:color w:val="00B050"/>
                <w:sz w:val="22"/>
                <w:szCs w:val="22"/>
              </w:rPr>
            </w:pPr>
            <w:r w:rsidRPr="007C7039">
              <w:rPr>
                <w:rFonts w:ascii="Calibri" w:hAnsi="Calibri" w:cs="Calibri"/>
                <w:sz w:val="22"/>
                <w:szCs w:val="22"/>
              </w:rPr>
              <w:t>General overview and welcome.</w:t>
            </w:r>
            <w:r w:rsidRPr="00745DCD">
              <w:rPr>
                <w:rFonts w:ascii="Calibri" w:hAnsi="Calibri" w:cs="Calibri"/>
                <w:color w:val="00B050"/>
                <w:sz w:val="22"/>
                <w:szCs w:val="22"/>
              </w:rPr>
              <w:t xml:space="preserve"> </w:t>
            </w:r>
            <w:commentRangeStart w:id="47"/>
            <w:commentRangeStart w:id="48"/>
            <w:commentRangeStart w:id="49"/>
            <w:r w:rsidRPr="00745DCD">
              <w:rPr>
                <w:rFonts w:ascii="Calibri" w:hAnsi="Calibri" w:cs="Calibri"/>
                <w:color w:val="00B050"/>
                <w:sz w:val="22"/>
                <w:szCs w:val="22"/>
              </w:rPr>
              <w:t>Participants will introduce themselves</w:t>
            </w:r>
            <w:r w:rsidR="00C07B21" w:rsidRPr="00745DCD">
              <w:rPr>
                <w:rFonts w:ascii="Calibri" w:hAnsi="Calibri" w:cs="Calibri"/>
                <w:color w:val="00B050"/>
                <w:sz w:val="22"/>
                <w:szCs w:val="22"/>
              </w:rPr>
              <w:t>,</w:t>
            </w:r>
            <w:r w:rsidR="00DE03BF" w:rsidRPr="00745DCD">
              <w:rPr>
                <w:rFonts w:ascii="Calibri" w:hAnsi="Calibri" w:cs="Calibri"/>
                <w:color w:val="00B050"/>
                <w:sz w:val="22"/>
                <w:szCs w:val="22"/>
              </w:rPr>
              <w:t xml:space="preserve"> and their previous </w:t>
            </w:r>
            <w:r w:rsidR="00C07B21" w:rsidRPr="00745DCD">
              <w:rPr>
                <w:rFonts w:ascii="Calibri" w:hAnsi="Calibri" w:cs="Calibri"/>
                <w:color w:val="00B050"/>
                <w:sz w:val="22"/>
                <w:szCs w:val="22"/>
              </w:rPr>
              <w:t>experiences</w:t>
            </w:r>
            <w:r w:rsidR="00DE03BF" w:rsidRPr="00745DCD">
              <w:rPr>
                <w:rFonts w:ascii="Calibri" w:hAnsi="Calibri" w:cs="Calibri"/>
                <w:color w:val="00B050"/>
                <w:sz w:val="22"/>
                <w:szCs w:val="22"/>
              </w:rPr>
              <w:t xml:space="preserve"> with </w:t>
            </w:r>
            <w:r w:rsidR="007C7039">
              <w:rPr>
                <w:rFonts w:ascii="Calibri" w:hAnsi="Calibri" w:cs="Calibri"/>
                <w:color w:val="00B050"/>
                <w:sz w:val="22"/>
                <w:szCs w:val="22"/>
              </w:rPr>
              <w:t>data analysis</w:t>
            </w:r>
            <w:r w:rsidRPr="00745DCD">
              <w:rPr>
                <w:rFonts w:ascii="Calibri" w:hAnsi="Calibri" w:cs="Calibri"/>
                <w:color w:val="00B050"/>
                <w:sz w:val="22"/>
                <w:szCs w:val="22"/>
              </w:rPr>
              <w:t>.</w:t>
            </w:r>
            <w:commentRangeEnd w:id="47"/>
            <w:r w:rsidR="007C7039">
              <w:rPr>
                <w:rStyle w:val="Kommentarzeichen"/>
              </w:rPr>
              <w:commentReference w:id="47"/>
            </w:r>
            <w:commentRangeEnd w:id="48"/>
            <w:r w:rsidR="00684613">
              <w:rPr>
                <w:rStyle w:val="Kommentarzeichen"/>
              </w:rPr>
              <w:commentReference w:id="48"/>
            </w:r>
            <w:commentRangeEnd w:id="49"/>
            <w:r w:rsidR="00ED0FBD">
              <w:rPr>
                <w:rStyle w:val="Kommentarzeichen"/>
              </w:rPr>
              <w:commentReference w:id="49"/>
            </w:r>
          </w:p>
        </w:tc>
        <w:tc>
          <w:tcPr>
            <w:tcW w:w="3150" w:type="dxa"/>
          </w:tcPr>
          <w:p w14:paraId="6C4F13B9" w14:textId="77777777" w:rsidR="00407841" w:rsidRPr="00501D1D" w:rsidRDefault="00407841" w:rsidP="00A1491F">
            <w:pPr>
              <w:rPr>
                <w:rFonts w:ascii="Calibri" w:hAnsi="Calibri" w:cs="Calibri"/>
                <w:sz w:val="22"/>
                <w:szCs w:val="22"/>
              </w:rPr>
            </w:pPr>
          </w:p>
        </w:tc>
      </w:tr>
      <w:tr w:rsidR="00407841" w:rsidRPr="00501D1D" w14:paraId="195CC3E7" w14:textId="77777777" w:rsidTr="00A1491F">
        <w:trPr>
          <w:trHeight w:val="288"/>
        </w:trPr>
        <w:tc>
          <w:tcPr>
            <w:tcW w:w="1435" w:type="dxa"/>
            <w:shd w:val="clear" w:color="auto" w:fill="B6DDE8" w:themeFill="accent5" w:themeFillTint="66"/>
          </w:tcPr>
          <w:p w14:paraId="7903D9B8" w14:textId="06AAB627" w:rsidR="00407841" w:rsidRPr="00501D1D" w:rsidRDefault="00745DCD" w:rsidP="00A61682">
            <w:pPr>
              <w:rPr>
                <w:rFonts w:ascii="Calibri" w:hAnsi="Calibri" w:cs="Calibri"/>
                <w:b/>
                <w:sz w:val="22"/>
                <w:szCs w:val="22"/>
              </w:rPr>
            </w:pPr>
            <w:r>
              <w:rPr>
                <w:rFonts w:ascii="Calibri" w:hAnsi="Calibri" w:cs="Calibri"/>
                <w:b/>
                <w:sz w:val="22"/>
                <w:szCs w:val="22"/>
              </w:rPr>
              <w:t>09</w:t>
            </w:r>
            <w:r w:rsidR="00407841" w:rsidRPr="00501D1D">
              <w:rPr>
                <w:rFonts w:ascii="Calibri" w:hAnsi="Calibri" w:cs="Calibri"/>
                <w:b/>
                <w:sz w:val="22"/>
                <w:szCs w:val="22"/>
              </w:rPr>
              <w:t>:</w:t>
            </w:r>
            <w:r>
              <w:rPr>
                <w:rFonts w:ascii="Calibri" w:hAnsi="Calibri" w:cs="Calibri"/>
                <w:b/>
                <w:sz w:val="22"/>
                <w:szCs w:val="22"/>
              </w:rPr>
              <w:t>0</w:t>
            </w:r>
            <w:r w:rsidR="00A61682" w:rsidRPr="00501D1D">
              <w:rPr>
                <w:rFonts w:ascii="Calibri" w:hAnsi="Calibri" w:cs="Calibri"/>
                <w:b/>
                <w:sz w:val="22"/>
                <w:szCs w:val="22"/>
              </w:rPr>
              <w:t>0</w:t>
            </w:r>
            <w:r w:rsidR="00407841" w:rsidRPr="00501D1D">
              <w:rPr>
                <w:rFonts w:ascii="Calibri" w:hAnsi="Calibri" w:cs="Calibri"/>
                <w:b/>
                <w:sz w:val="22"/>
                <w:szCs w:val="22"/>
              </w:rPr>
              <w:t>-1</w:t>
            </w:r>
            <w:r w:rsidR="007C7039">
              <w:rPr>
                <w:rFonts w:ascii="Calibri" w:hAnsi="Calibri" w:cs="Calibri"/>
                <w:b/>
                <w:sz w:val="22"/>
                <w:szCs w:val="22"/>
              </w:rPr>
              <w:t>0</w:t>
            </w:r>
            <w:r w:rsidR="00407841" w:rsidRPr="00501D1D">
              <w:rPr>
                <w:rFonts w:ascii="Calibri" w:hAnsi="Calibri" w:cs="Calibri"/>
                <w:b/>
                <w:sz w:val="22"/>
                <w:szCs w:val="22"/>
              </w:rPr>
              <w:t>:</w:t>
            </w:r>
            <w:r w:rsidR="007C7039">
              <w:rPr>
                <w:rFonts w:ascii="Calibri" w:hAnsi="Calibri" w:cs="Calibri"/>
                <w:b/>
                <w:sz w:val="22"/>
                <w:szCs w:val="22"/>
              </w:rPr>
              <w:t>45</w:t>
            </w:r>
          </w:p>
        </w:tc>
        <w:tc>
          <w:tcPr>
            <w:tcW w:w="6030" w:type="dxa"/>
            <w:shd w:val="clear" w:color="auto" w:fill="B6DDE8" w:themeFill="accent5" w:themeFillTint="66"/>
          </w:tcPr>
          <w:p w14:paraId="23C4705D" w14:textId="5DECFB1A" w:rsidR="00407841" w:rsidRPr="007C7039" w:rsidRDefault="00745DCD" w:rsidP="00A1491F">
            <w:pPr>
              <w:rPr>
                <w:rFonts w:ascii="Calibri" w:hAnsi="Calibri" w:cs="Calibri"/>
                <w:b/>
                <w:bCs/>
                <w:sz w:val="22"/>
                <w:szCs w:val="22"/>
              </w:rPr>
            </w:pPr>
            <w:commentRangeStart w:id="50"/>
            <w:commentRangeStart w:id="51"/>
            <w:r w:rsidRPr="007C7039">
              <w:rPr>
                <w:rFonts w:ascii="Calibri" w:hAnsi="Calibri" w:cs="Calibri"/>
                <w:b/>
                <w:bCs/>
                <w:sz w:val="22"/>
                <w:szCs w:val="22"/>
              </w:rPr>
              <w:t xml:space="preserve">Introduction to adherence </w:t>
            </w:r>
            <w:commentRangeEnd w:id="50"/>
            <w:r w:rsidR="007C7039">
              <w:rPr>
                <w:rStyle w:val="Kommentarzeichen"/>
              </w:rPr>
              <w:commentReference w:id="50"/>
            </w:r>
            <w:commentRangeEnd w:id="51"/>
            <w:r w:rsidR="00684613">
              <w:rPr>
                <w:rStyle w:val="Kommentarzeichen"/>
              </w:rPr>
              <w:commentReference w:id="51"/>
            </w:r>
            <w:r w:rsidRPr="007C7039">
              <w:rPr>
                <w:rFonts w:ascii="Calibri" w:hAnsi="Calibri" w:cs="Calibri"/>
                <w:b/>
                <w:bCs/>
                <w:sz w:val="22"/>
                <w:szCs w:val="22"/>
              </w:rPr>
              <w:t>measurement</w:t>
            </w:r>
          </w:p>
        </w:tc>
        <w:tc>
          <w:tcPr>
            <w:tcW w:w="3150" w:type="dxa"/>
            <w:shd w:val="clear" w:color="auto" w:fill="B6DDE8" w:themeFill="accent5" w:themeFillTint="66"/>
          </w:tcPr>
          <w:p w14:paraId="421777D3" w14:textId="66A1AF06" w:rsidR="00407841" w:rsidRPr="00745DCD" w:rsidRDefault="007C7039" w:rsidP="00A61682">
            <w:pPr>
              <w:rPr>
                <w:rFonts w:ascii="Calibri" w:hAnsi="Calibri" w:cs="Calibri"/>
                <w:sz w:val="22"/>
                <w:szCs w:val="22"/>
                <w:highlight w:val="yellow"/>
              </w:rPr>
            </w:pPr>
            <w:r w:rsidRPr="007C7039">
              <w:rPr>
                <w:rFonts w:ascii="Calibri" w:hAnsi="Calibri" w:cs="Calibri"/>
                <w:sz w:val="22"/>
                <w:szCs w:val="22"/>
              </w:rPr>
              <w:t>Bernard Vrijens, Ira Wilson</w:t>
            </w:r>
          </w:p>
        </w:tc>
      </w:tr>
      <w:tr w:rsidR="0000025A" w:rsidRPr="00501D1D" w14:paraId="671DA215" w14:textId="77777777" w:rsidTr="0000025A">
        <w:trPr>
          <w:trHeight w:val="288"/>
        </w:trPr>
        <w:tc>
          <w:tcPr>
            <w:tcW w:w="1435" w:type="dxa"/>
            <w:shd w:val="clear" w:color="auto" w:fill="auto"/>
          </w:tcPr>
          <w:p w14:paraId="34075006" w14:textId="77777777" w:rsidR="0000025A" w:rsidRPr="00501D1D" w:rsidRDefault="0000025A" w:rsidP="00A61682">
            <w:pPr>
              <w:rPr>
                <w:rFonts w:ascii="Calibri" w:hAnsi="Calibri" w:cs="Calibri"/>
                <w:b/>
                <w:sz w:val="22"/>
                <w:szCs w:val="22"/>
                <w:lang w:val="nl-NL"/>
              </w:rPr>
            </w:pPr>
          </w:p>
        </w:tc>
        <w:tc>
          <w:tcPr>
            <w:tcW w:w="6030" w:type="dxa"/>
            <w:shd w:val="clear" w:color="auto" w:fill="auto"/>
          </w:tcPr>
          <w:p w14:paraId="301DD00D" w14:textId="1714F0D0" w:rsidR="00745DCD" w:rsidRPr="00745DCD" w:rsidRDefault="00745DCD" w:rsidP="00745DCD">
            <w:pPr>
              <w:rPr>
                <w:rFonts w:ascii="Calibri" w:hAnsi="Calibri" w:cs="Calibri"/>
                <w:bCs/>
                <w:sz w:val="22"/>
                <w:szCs w:val="22"/>
              </w:rPr>
            </w:pPr>
            <w:r>
              <w:rPr>
                <w:rFonts w:ascii="Calibri" w:hAnsi="Calibri" w:cs="Calibri"/>
                <w:bCs/>
                <w:sz w:val="22"/>
                <w:szCs w:val="22"/>
              </w:rPr>
              <w:t xml:space="preserve">Review of adherence definitions and guidelines: </w:t>
            </w:r>
            <w:r w:rsidRPr="00745DCD">
              <w:rPr>
                <w:rFonts w:ascii="Calibri" w:hAnsi="Calibri" w:cs="Calibri"/>
                <w:bCs/>
                <w:sz w:val="22"/>
                <w:szCs w:val="22"/>
              </w:rPr>
              <w:t>ABC taxonomy</w:t>
            </w:r>
            <w:r w:rsidR="007C7039">
              <w:rPr>
                <w:rFonts w:ascii="Calibri" w:hAnsi="Calibri" w:cs="Calibri"/>
                <w:bCs/>
                <w:sz w:val="22"/>
                <w:szCs w:val="22"/>
              </w:rPr>
              <w:t>;</w:t>
            </w:r>
            <w:r>
              <w:rPr>
                <w:rFonts w:ascii="Calibri" w:hAnsi="Calibri" w:cs="Calibri"/>
                <w:bCs/>
                <w:sz w:val="22"/>
                <w:szCs w:val="22"/>
              </w:rPr>
              <w:t xml:space="preserve"> </w:t>
            </w:r>
            <w:r w:rsidRPr="00745DCD">
              <w:rPr>
                <w:rFonts w:ascii="Calibri" w:hAnsi="Calibri" w:cs="Calibri"/>
                <w:bCs/>
                <w:sz w:val="22"/>
                <w:szCs w:val="22"/>
              </w:rPr>
              <w:t>EMERGE guidelines</w:t>
            </w:r>
            <w:r w:rsidR="007C7039">
              <w:rPr>
                <w:rFonts w:ascii="Calibri" w:hAnsi="Calibri" w:cs="Calibri"/>
                <w:bCs/>
                <w:sz w:val="22"/>
                <w:szCs w:val="22"/>
              </w:rPr>
              <w:t>;</w:t>
            </w:r>
            <w:r>
              <w:rPr>
                <w:rFonts w:ascii="Calibri" w:hAnsi="Calibri" w:cs="Calibri"/>
                <w:bCs/>
                <w:sz w:val="22"/>
                <w:szCs w:val="22"/>
              </w:rPr>
              <w:t xml:space="preserve"> a</w:t>
            </w:r>
            <w:r w:rsidRPr="00745DCD">
              <w:rPr>
                <w:rFonts w:ascii="Calibri" w:hAnsi="Calibri" w:cs="Calibri"/>
                <w:bCs/>
                <w:sz w:val="22"/>
                <w:szCs w:val="22"/>
              </w:rPr>
              <w:t>dherence events, periods, timelines</w:t>
            </w:r>
            <w:r w:rsidR="007C7039">
              <w:rPr>
                <w:rFonts w:ascii="Calibri" w:hAnsi="Calibri" w:cs="Calibri"/>
                <w:bCs/>
                <w:sz w:val="22"/>
                <w:szCs w:val="22"/>
              </w:rPr>
              <w:t>;</w:t>
            </w:r>
            <w:r>
              <w:rPr>
                <w:rFonts w:ascii="Calibri" w:hAnsi="Calibri" w:cs="Calibri"/>
                <w:bCs/>
                <w:sz w:val="22"/>
                <w:szCs w:val="22"/>
              </w:rPr>
              <w:t xml:space="preserve"> </w:t>
            </w:r>
            <w:r w:rsidR="007C7039">
              <w:rPr>
                <w:rFonts w:ascii="Calibri" w:hAnsi="Calibri" w:cs="Calibri"/>
                <w:bCs/>
                <w:sz w:val="22"/>
                <w:szCs w:val="22"/>
              </w:rPr>
              <w:t xml:space="preserve">research designs; </w:t>
            </w:r>
            <w:r>
              <w:rPr>
                <w:rFonts w:ascii="Calibri" w:hAnsi="Calibri" w:cs="Calibri"/>
                <w:bCs/>
                <w:sz w:val="22"/>
                <w:szCs w:val="22"/>
              </w:rPr>
              <w:t>d</w:t>
            </w:r>
            <w:r w:rsidRPr="00745DCD">
              <w:rPr>
                <w:rFonts w:ascii="Calibri" w:hAnsi="Calibri" w:cs="Calibri"/>
                <w:bCs/>
                <w:sz w:val="22"/>
                <w:szCs w:val="22"/>
              </w:rPr>
              <w:t>ata sources</w:t>
            </w:r>
            <w:r w:rsidR="007C7039">
              <w:rPr>
                <w:rFonts w:ascii="Calibri" w:hAnsi="Calibri" w:cs="Calibri"/>
                <w:bCs/>
                <w:sz w:val="22"/>
                <w:szCs w:val="22"/>
              </w:rPr>
              <w:t>;</w:t>
            </w:r>
            <w:r w:rsidRPr="00745DCD">
              <w:rPr>
                <w:rFonts w:ascii="Calibri" w:hAnsi="Calibri" w:cs="Calibri"/>
                <w:bCs/>
                <w:sz w:val="22"/>
                <w:szCs w:val="22"/>
              </w:rPr>
              <w:t xml:space="preserve"> context factors</w:t>
            </w:r>
          </w:p>
          <w:p w14:paraId="1795D292" w14:textId="1AB3AF6E" w:rsidR="0000025A" w:rsidRPr="00501D1D" w:rsidRDefault="00745DCD" w:rsidP="00745DCD">
            <w:pPr>
              <w:rPr>
                <w:rFonts w:ascii="Calibri" w:hAnsi="Calibri" w:cs="Calibri"/>
                <w:b/>
                <w:sz w:val="22"/>
                <w:szCs w:val="22"/>
              </w:rPr>
            </w:pPr>
            <w:r w:rsidRPr="00745DCD">
              <w:rPr>
                <w:rFonts w:ascii="Calibri" w:hAnsi="Calibri" w:cs="Calibri"/>
                <w:bCs/>
                <w:sz w:val="22"/>
                <w:szCs w:val="22"/>
                <w:lang w:val="nl-NL"/>
              </w:rPr>
              <w:t>Group discussion of examples of medication event histories</w:t>
            </w:r>
            <w:r w:rsidR="007C7039">
              <w:rPr>
                <w:rFonts w:ascii="Calibri" w:hAnsi="Calibri" w:cs="Calibri"/>
                <w:bCs/>
                <w:sz w:val="22"/>
                <w:szCs w:val="22"/>
                <w:lang w:val="nl-NL"/>
              </w:rPr>
              <w:t xml:space="preserve"> and different data sources</w:t>
            </w:r>
          </w:p>
        </w:tc>
        <w:tc>
          <w:tcPr>
            <w:tcW w:w="3150" w:type="dxa"/>
            <w:shd w:val="clear" w:color="auto" w:fill="auto"/>
          </w:tcPr>
          <w:p w14:paraId="69BBDD17" w14:textId="16CA07A8" w:rsidR="0000025A" w:rsidRPr="00501D1D" w:rsidRDefault="00273270" w:rsidP="00A61682">
            <w:pPr>
              <w:rPr>
                <w:rFonts w:ascii="Calibri" w:hAnsi="Calibri" w:cs="Calibri"/>
                <w:sz w:val="22"/>
                <w:szCs w:val="22"/>
                <w:lang w:val="fr-FR"/>
              </w:rPr>
            </w:pPr>
            <w:r w:rsidRPr="00501D1D">
              <w:rPr>
                <w:rFonts w:ascii="Calibri" w:hAnsi="Calibri" w:cs="Calibri"/>
                <w:sz w:val="22"/>
                <w:szCs w:val="22"/>
                <w:lang w:val="fr-FR"/>
              </w:rPr>
              <w:t>All</w:t>
            </w:r>
          </w:p>
        </w:tc>
      </w:tr>
      <w:tr w:rsidR="00407841" w:rsidRPr="00501D1D" w14:paraId="6ED99790" w14:textId="77777777" w:rsidTr="00A1491F">
        <w:trPr>
          <w:trHeight w:val="197"/>
        </w:trPr>
        <w:tc>
          <w:tcPr>
            <w:tcW w:w="1435" w:type="dxa"/>
          </w:tcPr>
          <w:p w14:paraId="6AF3111E" w14:textId="4BE8980F" w:rsidR="00407841" w:rsidRPr="00501D1D" w:rsidRDefault="007C7039" w:rsidP="00A61682">
            <w:pPr>
              <w:rPr>
                <w:rFonts w:ascii="Calibri" w:hAnsi="Calibri" w:cs="Calibri"/>
                <w:b/>
                <w:sz w:val="22"/>
                <w:szCs w:val="22"/>
              </w:rPr>
            </w:pPr>
            <w:r w:rsidRPr="00501D1D">
              <w:rPr>
                <w:rFonts w:ascii="Calibri" w:hAnsi="Calibri" w:cs="Calibri"/>
                <w:b/>
                <w:sz w:val="22"/>
                <w:szCs w:val="22"/>
              </w:rPr>
              <w:t>1</w:t>
            </w:r>
            <w:r>
              <w:rPr>
                <w:rFonts w:ascii="Calibri" w:hAnsi="Calibri" w:cs="Calibri"/>
                <w:b/>
                <w:sz w:val="22"/>
                <w:szCs w:val="22"/>
              </w:rPr>
              <w:t>0</w:t>
            </w:r>
            <w:r w:rsidRPr="00501D1D">
              <w:rPr>
                <w:rFonts w:ascii="Calibri" w:hAnsi="Calibri" w:cs="Calibri"/>
                <w:b/>
                <w:sz w:val="22"/>
                <w:szCs w:val="22"/>
              </w:rPr>
              <w:t>:</w:t>
            </w:r>
            <w:r>
              <w:rPr>
                <w:rFonts w:ascii="Calibri" w:hAnsi="Calibri" w:cs="Calibri"/>
                <w:b/>
                <w:sz w:val="22"/>
                <w:szCs w:val="22"/>
              </w:rPr>
              <w:t>45-</w:t>
            </w:r>
            <w:r w:rsidR="00407841" w:rsidRPr="00501D1D">
              <w:rPr>
                <w:rFonts w:ascii="Calibri" w:hAnsi="Calibri" w:cs="Calibri"/>
                <w:b/>
                <w:sz w:val="22"/>
                <w:szCs w:val="22"/>
              </w:rPr>
              <w:t>11:</w:t>
            </w:r>
            <w:r>
              <w:rPr>
                <w:rFonts w:ascii="Calibri" w:hAnsi="Calibri" w:cs="Calibri"/>
                <w:b/>
                <w:sz w:val="22"/>
                <w:szCs w:val="22"/>
              </w:rPr>
              <w:t>00</w:t>
            </w:r>
          </w:p>
        </w:tc>
        <w:tc>
          <w:tcPr>
            <w:tcW w:w="6030" w:type="dxa"/>
          </w:tcPr>
          <w:p w14:paraId="1FA92CE0" w14:textId="5E9D4669" w:rsidR="00407841" w:rsidRPr="007C7039" w:rsidRDefault="00407841" w:rsidP="00A1491F">
            <w:pPr>
              <w:rPr>
                <w:rFonts w:ascii="Calibri" w:hAnsi="Calibri" w:cs="Calibri"/>
                <w:b/>
                <w:i/>
                <w:sz w:val="22"/>
                <w:szCs w:val="22"/>
              </w:rPr>
            </w:pPr>
            <w:r w:rsidRPr="00501D1D">
              <w:rPr>
                <w:rFonts w:ascii="Calibri" w:hAnsi="Calibri" w:cs="Calibri"/>
                <w:b/>
                <w:i/>
                <w:sz w:val="22"/>
                <w:szCs w:val="22"/>
              </w:rPr>
              <w:t>BREAK</w:t>
            </w:r>
          </w:p>
        </w:tc>
        <w:tc>
          <w:tcPr>
            <w:tcW w:w="3150" w:type="dxa"/>
          </w:tcPr>
          <w:p w14:paraId="382B43EC" w14:textId="77777777" w:rsidR="00407841" w:rsidRPr="00501D1D" w:rsidRDefault="00407841" w:rsidP="00A1491F">
            <w:pPr>
              <w:rPr>
                <w:rFonts w:ascii="Calibri" w:hAnsi="Calibri" w:cs="Calibri"/>
                <w:sz w:val="22"/>
                <w:szCs w:val="22"/>
              </w:rPr>
            </w:pPr>
          </w:p>
        </w:tc>
      </w:tr>
      <w:tr w:rsidR="00BF7C39" w:rsidRPr="00501D1D" w14:paraId="01FF70D1" w14:textId="77777777" w:rsidTr="00BF7C39">
        <w:trPr>
          <w:trHeight w:val="396"/>
        </w:trPr>
        <w:tc>
          <w:tcPr>
            <w:tcW w:w="1435" w:type="dxa"/>
            <w:shd w:val="clear" w:color="auto" w:fill="B6DDE8"/>
          </w:tcPr>
          <w:p w14:paraId="731BFD68" w14:textId="17255CB3" w:rsidR="00BF7C39" w:rsidRPr="00501D1D" w:rsidRDefault="00BF7C39" w:rsidP="00A61682">
            <w:pPr>
              <w:rPr>
                <w:rFonts w:ascii="Calibri" w:hAnsi="Calibri" w:cs="Calibri"/>
                <w:b/>
                <w:color w:val="B6DDE8" w:themeColor="accent5" w:themeTint="66"/>
                <w:sz w:val="22"/>
                <w:szCs w:val="22"/>
              </w:rPr>
            </w:pPr>
            <w:r w:rsidRPr="00501D1D">
              <w:rPr>
                <w:rFonts w:ascii="Calibri" w:hAnsi="Calibri" w:cs="Calibri"/>
                <w:b/>
                <w:sz w:val="22"/>
                <w:szCs w:val="22"/>
              </w:rPr>
              <w:t>11:</w:t>
            </w:r>
            <w:r w:rsidR="007C7039">
              <w:rPr>
                <w:rFonts w:ascii="Calibri" w:hAnsi="Calibri" w:cs="Calibri"/>
                <w:b/>
                <w:sz w:val="22"/>
                <w:szCs w:val="22"/>
              </w:rPr>
              <w:t>00</w:t>
            </w:r>
            <w:r w:rsidRPr="00501D1D">
              <w:rPr>
                <w:rFonts w:ascii="Calibri" w:hAnsi="Calibri" w:cs="Calibri"/>
                <w:b/>
                <w:sz w:val="22"/>
                <w:szCs w:val="22"/>
              </w:rPr>
              <w:t>-1</w:t>
            </w:r>
            <w:r w:rsidR="00A61682" w:rsidRPr="00501D1D">
              <w:rPr>
                <w:rFonts w:ascii="Calibri" w:hAnsi="Calibri" w:cs="Calibri"/>
                <w:b/>
                <w:sz w:val="22"/>
                <w:szCs w:val="22"/>
              </w:rPr>
              <w:t>2</w:t>
            </w:r>
            <w:r w:rsidRPr="00501D1D">
              <w:rPr>
                <w:rFonts w:ascii="Calibri" w:hAnsi="Calibri" w:cs="Calibri"/>
                <w:b/>
                <w:sz w:val="22"/>
                <w:szCs w:val="22"/>
              </w:rPr>
              <w:t>:</w:t>
            </w:r>
            <w:r w:rsidR="007C7039">
              <w:rPr>
                <w:rFonts w:ascii="Calibri" w:hAnsi="Calibri" w:cs="Calibri"/>
                <w:b/>
                <w:sz w:val="22"/>
                <w:szCs w:val="22"/>
              </w:rPr>
              <w:t>30</w:t>
            </w:r>
          </w:p>
        </w:tc>
        <w:tc>
          <w:tcPr>
            <w:tcW w:w="6030" w:type="dxa"/>
            <w:shd w:val="clear" w:color="auto" w:fill="B6DDE8"/>
          </w:tcPr>
          <w:p w14:paraId="13D57D90" w14:textId="03153211" w:rsidR="00BF7C39" w:rsidRPr="00501D1D" w:rsidRDefault="007C7039" w:rsidP="00A1491F">
            <w:pPr>
              <w:rPr>
                <w:rFonts w:ascii="Calibri" w:hAnsi="Calibri" w:cs="Calibri"/>
                <w:color w:val="B6DDE8" w:themeColor="accent5" w:themeTint="66"/>
                <w:sz w:val="22"/>
                <w:szCs w:val="22"/>
              </w:rPr>
            </w:pPr>
            <w:r>
              <w:rPr>
                <w:rFonts w:ascii="Calibri" w:hAnsi="Calibri" w:cs="Calibri"/>
                <w:b/>
                <w:sz w:val="22"/>
                <w:szCs w:val="22"/>
              </w:rPr>
              <w:t>R and R Studio refresher/introduction</w:t>
            </w:r>
          </w:p>
        </w:tc>
        <w:tc>
          <w:tcPr>
            <w:tcW w:w="3150" w:type="dxa"/>
            <w:shd w:val="clear" w:color="auto" w:fill="B6DDE8"/>
          </w:tcPr>
          <w:p w14:paraId="003EBDAE" w14:textId="5F050E1B" w:rsidR="00A61682" w:rsidRPr="00501D1D" w:rsidRDefault="007C7039" w:rsidP="00A61682">
            <w:pPr>
              <w:rPr>
                <w:rFonts w:ascii="Calibri" w:hAnsi="Calibri" w:cs="Calibri"/>
                <w:color w:val="B6DDE8" w:themeColor="accent5" w:themeTint="66"/>
                <w:sz w:val="22"/>
                <w:szCs w:val="22"/>
                <w:lang w:val="nl-NL"/>
              </w:rPr>
            </w:pPr>
            <w:r w:rsidRPr="007C7039">
              <w:rPr>
                <w:rFonts w:ascii="Calibri" w:hAnsi="Calibri" w:cs="Calibri"/>
                <w:sz w:val="22"/>
                <w:szCs w:val="22"/>
                <w:lang w:val="nl-NL"/>
              </w:rPr>
              <w:t>Alex Dima</w:t>
            </w:r>
            <w:r>
              <w:rPr>
                <w:rFonts w:ascii="Calibri" w:hAnsi="Calibri" w:cs="Calibri"/>
                <w:sz w:val="22"/>
                <w:szCs w:val="22"/>
                <w:lang w:val="nl-NL"/>
              </w:rPr>
              <w:t>, Sam Allemann</w:t>
            </w:r>
          </w:p>
        </w:tc>
      </w:tr>
      <w:tr w:rsidR="007C7039" w:rsidRPr="00501D1D" w14:paraId="02F96B65" w14:textId="77777777" w:rsidTr="007C7039">
        <w:trPr>
          <w:trHeight w:val="396"/>
        </w:trPr>
        <w:tc>
          <w:tcPr>
            <w:tcW w:w="1435" w:type="dxa"/>
            <w:shd w:val="clear" w:color="auto" w:fill="auto"/>
          </w:tcPr>
          <w:p w14:paraId="389243C0" w14:textId="77777777" w:rsidR="007C7039" w:rsidRPr="00501D1D" w:rsidRDefault="007C7039" w:rsidP="00A61682">
            <w:pPr>
              <w:rPr>
                <w:rFonts w:ascii="Calibri" w:hAnsi="Calibri" w:cs="Calibri"/>
                <w:b/>
              </w:rPr>
            </w:pPr>
          </w:p>
        </w:tc>
        <w:tc>
          <w:tcPr>
            <w:tcW w:w="6030" w:type="dxa"/>
            <w:shd w:val="clear" w:color="auto" w:fill="auto"/>
          </w:tcPr>
          <w:p w14:paraId="5E3DFE28" w14:textId="422BA317" w:rsidR="007C7039" w:rsidRPr="007C7039" w:rsidRDefault="007C7039" w:rsidP="00A1491F">
            <w:pPr>
              <w:rPr>
                <w:rFonts w:ascii="Calibri" w:hAnsi="Calibri" w:cs="Calibri"/>
                <w:bCs/>
              </w:rPr>
            </w:pPr>
            <w:r w:rsidRPr="007C7039">
              <w:rPr>
                <w:rFonts w:ascii="Calibri" w:hAnsi="Calibri" w:cs="Calibri"/>
                <w:bCs/>
              </w:rPr>
              <w:t xml:space="preserve">Basics of </w:t>
            </w:r>
            <w:r>
              <w:rPr>
                <w:rFonts w:ascii="Calibri" w:hAnsi="Calibri" w:cs="Calibri"/>
                <w:bCs/>
              </w:rPr>
              <w:t>working with R and open science workflows; working with R operations, functions and scripts.</w:t>
            </w:r>
          </w:p>
        </w:tc>
        <w:tc>
          <w:tcPr>
            <w:tcW w:w="3150" w:type="dxa"/>
            <w:shd w:val="clear" w:color="auto" w:fill="auto"/>
          </w:tcPr>
          <w:p w14:paraId="0B4C2378" w14:textId="77777777" w:rsidR="007C7039" w:rsidRPr="007C7039" w:rsidRDefault="007C7039" w:rsidP="00A61682">
            <w:pPr>
              <w:rPr>
                <w:rFonts w:ascii="Calibri" w:hAnsi="Calibri" w:cs="Calibri"/>
              </w:rPr>
            </w:pPr>
          </w:p>
        </w:tc>
      </w:tr>
      <w:tr w:rsidR="00A61682" w:rsidRPr="00501D1D" w14:paraId="4C1C2E35" w14:textId="77777777" w:rsidTr="007C7039">
        <w:trPr>
          <w:trHeight w:val="362"/>
        </w:trPr>
        <w:tc>
          <w:tcPr>
            <w:tcW w:w="1435" w:type="dxa"/>
            <w:shd w:val="clear" w:color="auto" w:fill="auto"/>
          </w:tcPr>
          <w:p w14:paraId="10A39CE7" w14:textId="043D786C" w:rsidR="00A61682" w:rsidRPr="00501D1D" w:rsidRDefault="00A61682" w:rsidP="0000025A">
            <w:pPr>
              <w:rPr>
                <w:rFonts w:ascii="Calibri" w:hAnsi="Calibri" w:cs="Calibri"/>
                <w:b/>
                <w:sz w:val="22"/>
                <w:szCs w:val="22"/>
              </w:rPr>
            </w:pPr>
            <w:r w:rsidRPr="00501D1D">
              <w:rPr>
                <w:rFonts w:ascii="Calibri" w:hAnsi="Calibri" w:cs="Calibri"/>
                <w:b/>
                <w:sz w:val="22"/>
                <w:szCs w:val="22"/>
              </w:rPr>
              <w:t>12:</w:t>
            </w:r>
            <w:r w:rsidR="007C7039">
              <w:rPr>
                <w:rFonts w:ascii="Calibri" w:hAnsi="Calibri" w:cs="Calibri"/>
                <w:b/>
                <w:sz w:val="22"/>
                <w:szCs w:val="22"/>
              </w:rPr>
              <w:t>30</w:t>
            </w:r>
            <w:r w:rsidRPr="00501D1D">
              <w:rPr>
                <w:rFonts w:ascii="Calibri" w:hAnsi="Calibri" w:cs="Calibri"/>
                <w:b/>
                <w:sz w:val="22"/>
                <w:szCs w:val="22"/>
              </w:rPr>
              <w:t>-13:</w:t>
            </w:r>
            <w:r w:rsidR="007C7039">
              <w:rPr>
                <w:rFonts w:ascii="Calibri" w:hAnsi="Calibri" w:cs="Calibri"/>
                <w:b/>
                <w:sz w:val="22"/>
                <w:szCs w:val="22"/>
              </w:rPr>
              <w:t>30</w:t>
            </w:r>
          </w:p>
        </w:tc>
        <w:tc>
          <w:tcPr>
            <w:tcW w:w="6030" w:type="dxa"/>
            <w:shd w:val="clear" w:color="auto" w:fill="auto"/>
          </w:tcPr>
          <w:p w14:paraId="6FC70B2E" w14:textId="4FC54963" w:rsidR="00A61682" w:rsidRPr="007C7039" w:rsidRDefault="00A61682" w:rsidP="00A1491F">
            <w:pPr>
              <w:rPr>
                <w:rFonts w:ascii="Calibri" w:hAnsi="Calibri" w:cs="Calibri"/>
                <w:b/>
                <w:i/>
                <w:sz w:val="22"/>
                <w:szCs w:val="22"/>
              </w:rPr>
            </w:pPr>
            <w:r w:rsidRPr="00501D1D">
              <w:rPr>
                <w:rFonts w:ascii="Calibri" w:hAnsi="Calibri" w:cs="Calibri"/>
                <w:b/>
                <w:i/>
                <w:sz w:val="22"/>
                <w:szCs w:val="22"/>
              </w:rPr>
              <w:t>LUNCH</w:t>
            </w:r>
          </w:p>
        </w:tc>
        <w:tc>
          <w:tcPr>
            <w:tcW w:w="3150" w:type="dxa"/>
            <w:shd w:val="clear" w:color="auto" w:fill="auto"/>
          </w:tcPr>
          <w:p w14:paraId="4204C591" w14:textId="77777777" w:rsidR="00A61682" w:rsidRPr="00501D1D" w:rsidRDefault="00A61682" w:rsidP="00A61682">
            <w:pPr>
              <w:rPr>
                <w:rFonts w:ascii="Calibri" w:hAnsi="Calibri" w:cs="Calibri"/>
                <w:sz w:val="22"/>
                <w:szCs w:val="22"/>
              </w:rPr>
            </w:pPr>
          </w:p>
        </w:tc>
      </w:tr>
      <w:tr w:rsidR="00A61682" w:rsidRPr="00501D1D" w14:paraId="6A3761A8" w14:textId="77777777" w:rsidTr="001368DA">
        <w:trPr>
          <w:trHeight w:val="270"/>
        </w:trPr>
        <w:tc>
          <w:tcPr>
            <w:tcW w:w="1435" w:type="dxa"/>
            <w:shd w:val="clear" w:color="auto" w:fill="B7DDE8"/>
          </w:tcPr>
          <w:p w14:paraId="68703615" w14:textId="7C63A5E8" w:rsidR="00A61682" w:rsidRPr="00501D1D" w:rsidRDefault="00A61682" w:rsidP="0000025A">
            <w:pPr>
              <w:rPr>
                <w:rFonts w:ascii="Calibri" w:hAnsi="Calibri" w:cs="Calibri"/>
                <w:b/>
                <w:sz w:val="22"/>
                <w:szCs w:val="22"/>
              </w:rPr>
            </w:pPr>
            <w:r w:rsidRPr="00501D1D">
              <w:rPr>
                <w:rFonts w:ascii="Calibri" w:hAnsi="Calibri" w:cs="Calibri"/>
                <w:b/>
                <w:sz w:val="22"/>
                <w:szCs w:val="22"/>
              </w:rPr>
              <w:t>1</w:t>
            </w:r>
            <w:r w:rsidR="0000025A" w:rsidRPr="00501D1D">
              <w:rPr>
                <w:rFonts w:ascii="Calibri" w:hAnsi="Calibri" w:cs="Calibri"/>
                <w:b/>
                <w:sz w:val="22"/>
                <w:szCs w:val="22"/>
              </w:rPr>
              <w:t>3</w:t>
            </w:r>
            <w:r w:rsidRPr="00501D1D">
              <w:rPr>
                <w:rFonts w:ascii="Calibri" w:hAnsi="Calibri" w:cs="Calibri"/>
                <w:b/>
                <w:sz w:val="22"/>
                <w:szCs w:val="22"/>
              </w:rPr>
              <w:t>:</w:t>
            </w:r>
            <w:r w:rsidR="007C7039">
              <w:rPr>
                <w:rFonts w:ascii="Calibri" w:hAnsi="Calibri" w:cs="Calibri"/>
                <w:b/>
                <w:sz w:val="22"/>
                <w:szCs w:val="22"/>
              </w:rPr>
              <w:t>3</w:t>
            </w:r>
            <w:r w:rsidR="0000025A" w:rsidRPr="00501D1D">
              <w:rPr>
                <w:rFonts w:ascii="Calibri" w:hAnsi="Calibri" w:cs="Calibri"/>
                <w:b/>
                <w:sz w:val="22"/>
                <w:szCs w:val="22"/>
              </w:rPr>
              <w:t>0</w:t>
            </w:r>
            <w:r w:rsidRPr="00501D1D">
              <w:rPr>
                <w:rFonts w:ascii="Calibri" w:hAnsi="Calibri" w:cs="Calibri"/>
                <w:b/>
                <w:sz w:val="22"/>
                <w:szCs w:val="22"/>
              </w:rPr>
              <w:t>-1</w:t>
            </w:r>
            <w:r w:rsidR="0000025A" w:rsidRPr="00501D1D">
              <w:rPr>
                <w:rFonts w:ascii="Calibri" w:hAnsi="Calibri" w:cs="Calibri"/>
                <w:b/>
                <w:sz w:val="22"/>
                <w:szCs w:val="22"/>
              </w:rPr>
              <w:t>4</w:t>
            </w:r>
            <w:r w:rsidRPr="00501D1D">
              <w:rPr>
                <w:rFonts w:ascii="Calibri" w:hAnsi="Calibri" w:cs="Calibri"/>
                <w:b/>
                <w:sz w:val="22"/>
                <w:szCs w:val="22"/>
              </w:rPr>
              <w:t>:</w:t>
            </w:r>
            <w:r w:rsidR="007C7039">
              <w:rPr>
                <w:rFonts w:ascii="Calibri" w:hAnsi="Calibri" w:cs="Calibri"/>
                <w:b/>
                <w:sz w:val="22"/>
                <w:szCs w:val="22"/>
              </w:rPr>
              <w:t>3</w:t>
            </w:r>
            <w:r w:rsidRPr="00501D1D">
              <w:rPr>
                <w:rFonts w:ascii="Calibri" w:hAnsi="Calibri" w:cs="Calibri"/>
                <w:b/>
                <w:sz w:val="22"/>
                <w:szCs w:val="22"/>
              </w:rPr>
              <w:t>0</w:t>
            </w:r>
          </w:p>
        </w:tc>
        <w:tc>
          <w:tcPr>
            <w:tcW w:w="6030" w:type="dxa"/>
            <w:shd w:val="clear" w:color="auto" w:fill="B7DDE8"/>
          </w:tcPr>
          <w:p w14:paraId="33D7A75C" w14:textId="178A49FA" w:rsidR="00A61682" w:rsidRPr="00501D1D" w:rsidRDefault="007C7039" w:rsidP="0000025A">
            <w:pPr>
              <w:rPr>
                <w:rFonts w:ascii="Calibri" w:hAnsi="Calibri" w:cs="Calibri"/>
                <w:sz w:val="22"/>
                <w:szCs w:val="22"/>
              </w:rPr>
            </w:pPr>
            <w:r>
              <w:rPr>
                <w:rFonts w:ascii="Calibri" w:hAnsi="Calibri" w:cs="Calibri"/>
                <w:b/>
                <w:sz w:val="22"/>
                <w:szCs w:val="22"/>
              </w:rPr>
              <w:t>Introduction to self-report analysis</w:t>
            </w:r>
          </w:p>
        </w:tc>
        <w:tc>
          <w:tcPr>
            <w:tcW w:w="3150" w:type="dxa"/>
            <w:shd w:val="clear" w:color="auto" w:fill="B7DDE8"/>
          </w:tcPr>
          <w:p w14:paraId="733C4531" w14:textId="2E2298B5" w:rsidR="00A61682" w:rsidRPr="00255F34" w:rsidRDefault="007C7039" w:rsidP="00A1491F">
            <w:pPr>
              <w:rPr>
                <w:rFonts w:ascii="Calibri" w:hAnsi="Calibri" w:cs="Calibri"/>
                <w:sz w:val="22"/>
                <w:szCs w:val="22"/>
                <w:lang w:val="de-CH"/>
                <w:rPrChange w:id="52" w:author="Samuel Allemann" w:date="2019-07-17T20:06:00Z">
                  <w:rPr>
                    <w:rFonts w:ascii="Calibri" w:hAnsi="Calibri" w:cs="Calibri"/>
                    <w:sz w:val="22"/>
                    <w:szCs w:val="22"/>
                    <w:lang w:val="fr-FR"/>
                  </w:rPr>
                </w:rPrChange>
              </w:rPr>
            </w:pPr>
            <w:commentRangeStart w:id="53"/>
            <w:r w:rsidRPr="00255F34">
              <w:rPr>
                <w:rFonts w:ascii="Calibri" w:hAnsi="Calibri" w:cs="Calibri"/>
                <w:sz w:val="22"/>
                <w:szCs w:val="22"/>
                <w:lang w:val="de-CH"/>
                <w:rPrChange w:id="54" w:author="Samuel Allemann" w:date="2019-07-17T20:06:00Z">
                  <w:rPr>
                    <w:rFonts w:ascii="Calibri" w:hAnsi="Calibri" w:cs="Calibri"/>
                    <w:sz w:val="22"/>
                    <w:szCs w:val="22"/>
                    <w:lang w:val="fr-FR"/>
                  </w:rPr>
                </w:rPrChange>
              </w:rPr>
              <w:t>Alex Dima? Ira Wilson? Marie Schneider ?</w:t>
            </w:r>
            <w:commentRangeEnd w:id="53"/>
            <w:r>
              <w:rPr>
                <w:rStyle w:val="Kommentarzeichen"/>
              </w:rPr>
              <w:commentReference w:id="53"/>
            </w:r>
          </w:p>
        </w:tc>
      </w:tr>
      <w:tr w:rsidR="00A61682" w:rsidRPr="00501D1D" w14:paraId="552A4D8E" w14:textId="77777777" w:rsidTr="001368DA">
        <w:trPr>
          <w:trHeight w:val="323"/>
        </w:trPr>
        <w:tc>
          <w:tcPr>
            <w:tcW w:w="1435" w:type="dxa"/>
          </w:tcPr>
          <w:p w14:paraId="69AA69C8" w14:textId="77777777" w:rsidR="00A61682" w:rsidRPr="00501D1D" w:rsidRDefault="00A61682" w:rsidP="00A1491F">
            <w:pPr>
              <w:rPr>
                <w:rFonts w:ascii="Calibri" w:hAnsi="Calibri" w:cs="Calibri"/>
                <w:b/>
                <w:sz w:val="22"/>
                <w:szCs w:val="22"/>
                <w:lang w:val="nl-NL"/>
              </w:rPr>
            </w:pPr>
          </w:p>
        </w:tc>
        <w:tc>
          <w:tcPr>
            <w:tcW w:w="6030" w:type="dxa"/>
          </w:tcPr>
          <w:p w14:paraId="49A9123F" w14:textId="1DB85512" w:rsidR="00A61682" w:rsidRPr="00501D1D" w:rsidRDefault="007C7039" w:rsidP="00273270">
            <w:pPr>
              <w:rPr>
                <w:rFonts w:ascii="Calibri" w:hAnsi="Calibri" w:cs="Calibri"/>
                <w:sz w:val="22"/>
                <w:szCs w:val="22"/>
              </w:rPr>
            </w:pPr>
            <w:r>
              <w:rPr>
                <w:rFonts w:ascii="Calibri" w:hAnsi="Calibri" w:cs="Calibri"/>
                <w:sz w:val="22"/>
                <w:szCs w:val="22"/>
              </w:rPr>
              <w:t>Overview of self-report tools in adherence measurement; principles of psychometrics, questionnaire development, choice and validation of tools</w:t>
            </w:r>
          </w:p>
        </w:tc>
        <w:tc>
          <w:tcPr>
            <w:tcW w:w="3150" w:type="dxa"/>
          </w:tcPr>
          <w:p w14:paraId="762DC6A3" w14:textId="77777777" w:rsidR="00A61682" w:rsidRPr="00501D1D" w:rsidRDefault="00A61682" w:rsidP="00A1491F">
            <w:pPr>
              <w:rPr>
                <w:rFonts w:ascii="Calibri" w:hAnsi="Calibri" w:cs="Calibri"/>
                <w:sz w:val="22"/>
                <w:szCs w:val="22"/>
              </w:rPr>
            </w:pPr>
          </w:p>
        </w:tc>
      </w:tr>
      <w:tr w:rsidR="00A61682" w:rsidRPr="00501D1D" w14:paraId="1A9AC5C3" w14:textId="77777777" w:rsidTr="00382E2E">
        <w:trPr>
          <w:trHeight w:val="143"/>
        </w:trPr>
        <w:tc>
          <w:tcPr>
            <w:tcW w:w="1435" w:type="dxa"/>
            <w:shd w:val="clear" w:color="auto" w:fill="FFFFFF" w:themeFill="background1"/>
          </w:tcPr>
          <w:p w14:paraId="18325F21" w14:textId="088F13D3" w:rsidR="00A61682" w:rsidRPr="00501D1D" w:rsidRDefault="00A61682" w:rsidP="0000025A">
            <w:pPr>
              <w:rPr>
                <w:rFonts w:ascii="Calibri" w:hAnsi="Calibri" w:cs="Calibri"/>
                <w:b/>
                <w:sz w:val="22"/>
                <w:szCs w:val="22"/>
              </w:rPr>
            </w:pPr>
            <w:r w:rsidRPr="00501D1D">
              <w:rPr>
                <w:rFonts w:ascii="Calibri" w:hAnsi="Calibri" w:cs="Calibri"/>
                <w:b/>
                <w:sz w:val="22"/>
                <w:szCs w:val="22"/>
              </w:rPr>
              <w:t>14:</w:t>
            </w:r>
            <w:r w:rsidR="007C7039">
              <w:rPr>
                <w:rFonts w:ascii="Calibri" w:hAnsi="Calibri" w:cs="Calibri"/>
                <w:b/>
                <w:sz w:val="22"/>
                <w:szCs w:val="22"/>
              </w:rPr>
              <w:t>3</w:t>
            </w:r>
            <w:r w:rsidR="0000025A" w:rsidRPr="00501D1D">
              <w:rPr>
                <w:rFonts w:ascii="Calibri" w:hAnsi="Calibri" w:cs="Calibri"/>
                <w:b/>
                <w:sz w:val="22"/>
                <w:szCs w:val="22"/>
              </w:rPr>
              <w:t>0</w:t>
            </w:r>
            <w:r w:rsidRPr="00501D1D">
              <w:rPr>
                <w:rFonts w:ascii="Calibri" w:hAnsi="Calibri" w:cs="Calibri"/>
                <w:b/>
                <w:sz w:val="22"/>
                <w:szCs w:val="22"/>
              </w:rPr>
              <w:t>-1</w:t>
            </w:r>
            <w:r w:rsidR="007C7039">
              <w:rPr>
                <w:rFonts w:ascii="Calibri" w:hAnsi="Calibri" w:cs="Calibri"/>
                <w:b/>
                <w:sz w:val="22"/>
                <w:szCs w:val="22"/>
              </w:rPr>
              <w:t>5</w:t>
            </w:r>
            <w:r w:rsidRPr="00501D1D">
              <w:rPr>
                <w:rFonts w:ascii="Calibri" w:hAnsi="Calibri" w:cs="Calibri"/>
                <w:b/>
                <w:sz w:val="22"/>
                <w:szCs w:val="22"/>
              </w:rPr>
              <w:t>:</w:t>
            </w:r>
            <w:r w:rsidR="007C7039">
              <w:rPr>
                <w:rFonts w:ascii="Calibri" w:hAnsi="Calibri" w:cs="Calibri"/>
                <w:b/>
                <w:sz w:val="22"/>
                <w:szCs w:val="22"/>
              </w:rPr>
              <w:t>0</w:t>
            </w:r>
            <w:r w:rsidR="0000025A" w:rsidRPr="00501D1D">
              <w:rPr>
                <w:rFonts w:ascii="Calibri" w:hAnsi="Calibri" w:cs="Calibri"/>
                <w:b/>
                <w:sz w:val="22"/>
                <w:szCs w:val="22"/>
              </w:rPr>
              <w:t>0</w:t>
            </w:r>
          </w:p>
        </w:tc>
        <w:tc>
          <w:tcPr>
            <w:tcW w:w="6030" w:type="dxa"/>
            <w:shd w:val="clear" w:color="auto" w:fill="FFFFFF" w:themeFill="background1"/>
          </w:tcPr>
          <w:p w14:paraId="5F78240B" w14:textId="2C1AE650" w:rsidR="00A61682" w:rsidRPr="00501D1D" w:rsidRDefault="00A61682" w:rsidP="00A1491F">
            <w:pPr>
              <w:rPr>
                <w:rFonts w:ascii="Calibri" w:hAnsi="Calibri" w:cs="Calibri"/>
                <w:b/>
                <w:sz w:val="22"/>
                <w:szCs w:val="22"/>
              </w:rPr>
            </w:pPr>
            <w:r w:rsidRPr="00501D1D">
              <w:rPr>
                <w:rFonts w:ascii="Calibri" w:hAnsi="Calibri" w:cs="Calibri"/>
                <w:b/>
                <w:sz w:val="22"/>
                <w:szCs w:val="22"/>
              </w:rPr>
              <w:t>Break</w:t>
            </w:r>
          </w:p>
        </w:tc>
        <w:tc>
          <w:tcPr>
            <w:tcW w:w="3150" w:type="dxa"/>
            <w:shd w:val="clear" w:color="auto" w:fill="FFFFFF" w:themeFill="background1"/>
          </w:tcPr>
          <w:p w14:paraId="1F0B9689" w14:textId="61872ACD" w:rsidR="00A61682" w:rsidRPr="00501D1D" w:rsidRDefault="00A61682" w:rsidP="00A1491F">
            <w:pPr>
              <w:rPr>
                <w:rFonts w:ascii="Calibri" w:hAnsi="Calibri" w:cs="Calibri"/>
                <w:sz w:val="22"/>
                <w:szCs w:val="22"/>
              </w:rPr>
            </w:pPr>
          </w:p>
        </w:tc>
      </w:tr>
      <w:tr w:rsidR="00A61682" w:rsidRPr="00501D1D" w14:paraId="45D1EAEB" w14:textId="77777777" w:rsidTr="00A1491F">
        <w:trPr>
          <w:trHeight w:val="269"/>
        </w:trPr>
        <w:tc>
          <w:tcPr>
            <w:tcW w:w="1435" w:type="dxa"/>
            <w:shd w:val="clear" w:color="auto" w:fill="B6DDE8" w:themeFill="accent5" w:themeFillTint="66"/>
          </w:tcPr>
          <w:p w14:paraId="56B97734" w14:textId="230DC168" w:rsidR="00A61682" w:rsidRPr="00501D1D" w:rsidRDefault="007C7039" w:rsidP="0000025A">
            <w:pPr>
              <w:rPr>
                <w:rFonts w:ascii="Calibri" w:hAnsi="Calibri" w:cs="Calibri"/>
                <w:b/>
                <w:sz w:val="22"/>
                <w:szCs w:val="22"/>
              </w:rPr>
            </w:pPr>
            <w:r w:rsidRPr="00501D1D">
              <w:rPr>
                <w:rFonts w:ascii="Calibri" w:hAnsi="Calibri" w:cs="Calibri"/>
                <w:b/>
                <w:sz w:val="22"/>
                <w:szCs w:val="22"/>
              </w:rPr>
              <w:t>1</w:t>
            </w:r>
            <w:r>
              <w:rPr>
                <w:rFonts w:ascii="Calibri" w:hAnsi="Calibri" w:cs="Calibri"/>
                <w:b/>
                <w:sz w:val="22"/>
                <w:szCs w:val="22"/>
              </w:rPr>
              <w:t>5</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w:t>
            </w:r>
            <w:r w:rsidR="00A61682" w:rsidRPr="00501D1D">
              <w:rPr>
                <w:rFonts w:ascii="Calibri" w:hAnsi="Calibri" w:cs="Calibri"/>
                <w:b/>
                <w:sz w:val="22"/>
                <w:szCs w:val="22"/>
              </w:rPr>
              <w:t>-1</w:t>
            </w:r>
            <w:r>
              <w:rPr>
                <w:rFonts w:ascii="Calibri" w:hAnsi="Calibri" w:cs="Calibri"/>
                <w:b/>
                <w:sz w:val="22"/>
                <w:szCs w:val="22"/>
              </w:rPr>
              <w:t>6</w:t>
            </w:r>
            <w:r w:rsidR="00A61682" w:rsidRPr="00501D1D">
              <w:rPr>
                <w:rFonts w:ascii="Calibri" w:hAnsi="Calibri" w:cs="Calibri"/>
                <w:b/>
                <w:sz w:val="22"/>
                <w:szCs w:val="22"/>
              </w:rPr>
              <w:t>:</w:t>
            </w:r>
            <w:r>
              <w:rPr>
                <w:rFonts w:ascii="Calibri" w:hAnsi="Calibri" w:cs="Calibri"/>
                <w:b/>
                <w:sz w:val="22"/>
                <w:szCs w:val="22"/>
              </w:rPr>
              <w:t>0</w:t>
            </w:r>
            <w:r w:rsidR="00A61682" w:rsidRPr="00501D1D">
              <w:rPr>
                <w:rFonts w:ascii="Calibri" w:hAnsi="Calibri" w:cs="Calibri"/>
                <w:b/>
                <w:sz w:val="22"/>
                <w:szCs w:val="22"/>
              </w:rPr>
              <w:t>0</w:t>
            </w:r>
          </w:p>
        </w:tc>
        <w:tc>
          <w:tcPr>
            <w:tcW w:w="6030" w:type="dxa"/>
            <w:shd w:val="clear" w:color="auto" w:fill="B6DDE8" w:themeFill="accent5" w:themeFillTint="66"/>
          </w:tcPr>
          <w:p w14:paraId="241EE461" w14:textId="0B28F131" w:rsidR="00A61682" w:rsidRPr="00255F34" w:rsidRDefault="007C7039" w:rsidP="0000025A">
            <w:pPr>
              <w:rPr>
                <w:rFonts w:ascii="Calibri" w:hAnsi="Calibri" w:cs="Calibri"/>
                <w:b/>
                <w:sz w:val="22"/>
                <w:szCs w:val="22"/>
                <w:lang w:val="de-CH"/>
                <w:rPrChange w:id="55" w:author="Samuel Allemann" w:date="2019-07-17T20:06:00Z">
                  <w:rPr>
                    <w:rFonts w:ascii="Calibri" w:hAnsi="Calibri" w:cs="Calibri"/>
                    <w:b/>
                    <w:sz w:val="22"/>
                    <w:szCs w:val="22"/>
                  </w:rPr>
                </w:rPrChange>
              </w:rPr>
            </w:pPr>
            <w:r w:rsidRPr="00255F34">
              <w:rPr>
                <w:rFonts w:ascii="Calibri" w:hAnsi="Calibri" w:cs="Calibri"/>
                <w:b/>
                <w:sz w:val="22"/>
                <w:szCs w:val="22"/>
                <w:lang w:val="de-CH"/>
                <w:rPrChange w:id="56" w:author="Samuel Allemann" w:date="2019-07-17T20:06:00Z">
                  <w:rPr>
                    <w:rFonts w:ascii="Calibri" w:hAnsi="Calibri" w:cs="Calibri"/>
                    <w:b/>
                    <w:sz w:val="22"/>
                    <w:szCs w:val="22"/>
                  </w:rPr>
                </w:rPrChange>
              </w:rPr>
              <w:t>Demo R analysis SR tool</w:t>
            </w:r>
          </w:p>
        </w:tc>
        <w:tc>
          <w:tcPr>
            <w:tcW w:w="3150" w:type="dxa"/>
            <w:shd w:val="clear" w:color="auto" w:fill="B6DDE8" w:themeFill="accent5" w:themeFillTint="66"/>
          </w:tcPr>
          <w:p w14:paraId="502C1296" w14:textId="629DA381" w:rsidR="00A61682" w:rsidRPr="00501D1D" w:rsidRDefault="007C7039" w:rsidP="00A1491F">
            <w:pPr>
              <w:rPr>
                <w:rFonts w:ascii="Calibri" w:hAnsi="Calibri" w:cs="Calibri"/>
                <w:sz w:val="22"/>
                <w:szCs w:val="22"/>
                <w:lang w:val="nl-NL"/>
              </w:rPr>
            </w:pPr>
            <w:commentRangeStart w:id="57"/>
            <w:r>
              <w:rPr>
                <w:rFonts w:ascii="Calibri" w:hAnsi="Calibri" w:cs="Calibri"/>
                <w:sz w:val="22"/>
                <w:szCs w:val="22"/>
              </w:rPr>
              <w:t>Alex Dima?</w:t>
            </w:r>
            <w:commentRangeEnd w:id="57"/>
            <w:r>
              <w:rPr>
                <w:rStyle w:val="Kommentarzeichen"/>
              </w:rPr>
              <w:commentReference w:id="57"/>
            </w:r>
          </w:p>
        </w:tc>
      </w:tr>
      <w:tr w:rsidR="007C7039" w:rsidRPr="00501D1D" w14:paraId="2CB321D8" w14:textId="77777777" w:rsidTr="00A31805">
        <w:trPr>
          <w:trHeight w:val="269"/>
        </w:trPr>
        <w:tc>
          <w:tcPr>
            <w:tcW w:w="1435" w:type="dxa"/>
            <w:shd w:val="clear" w:color="auto" w:fill="B6DDE8" w:themeFill="accent5" w:themeFillTint="66"/>
          </w:tcPr>
          <w:p w14:paraId="4DCEC484" w14:textId="7FF3062E" w:rsidR="007C7039" w:rsidRPr="00501D1D" w:rsidRDefault="007C7039" w:rsidP="00A31805">
            <w:pPr>
              <w:rPr>
                <w:rFonts w:ascii="Calibri" w:hAnsi="Calibri" w:cs="Calibri"/>
                <w:b/>
              </w:rPr>
            </w:pPr>
            <w:r w:rsidRPr="00501D1D">
              <w:rPr>
                <w:rFonts w:ascii="Calibri" w:hAnsi="Calibri" w:cs="Calibri"/>
                <w:b/>
                <w:sz w:val="22"/>
                <w:szCs w:val="22"/>
              </w:rPr>
              <w:t>1</w:t>
            </w:r>
            <w:r>
              <w:rPr>
                <w:rFonts w:ascii="Calibri" w:hAnsi="Calibri" w:cs="Calibri"/>
                <w:b/>
                <w:sz w:val="22"/>
                <w:szCs w:val="22"/>
              </w:rPr>
              <w:t>6</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0-1</w:t>
            </w:r>
            <w:r>
              <w:rPr>
                <w:rFonts w:ascii="Calibri" w:hAnsi="Calibri" w:cs="Calibri"/>
                <w:b/>
                <w:sz w:val="22"/>
                <w:szCs w:val="22"/>
              </w:rPr>
              <w:t>7</w:t>
            </w:r>
            <w:r w:rsidRPr="00501D1D">
              <w:rPr>
                <w:rFonts w:ascii="Calibri" w:hAnsi="Calibri" w:cs="Calibri"/>
                <w:b/>
                <w:sz w:val="22"/>
                <w:szCs w:val="22"/>
              </w:rPr>
              <w:t>:30</w:t>
            </w:r>
          </w:p>
        </w:tc>
        <w:tc>
          <w:tcPr>
            <w:tcW w:w="6030" w:type="dxa"/>
            <w:shd w:val="clear" w:color="auto" w:fill="B6DDE8" w:themeFill="accent5" w:themeFillTint="66"/>
          </w:tcPr>
          <w:p w14:paraId="1055DB91" w14:textId="5BB06ED9" w:rsidR="007C7039" w:rsidRDefault="007C7039" w:rsidP="00A31805">
            <w:pPr>
              <w:rPr>
                <w:rFonts w:ascii="Calibri" w:hAnsi="Calibri" w:cs="Calibri"/>
                <w:b/>
              </w:rPr>
            </w:pPr>
            <w:r>
              <w:rPr>
                <w:rFonts w:ascii="Calibri" w:hAnsi="Calibri" w:cs="Calibri"/>
                <w:b/>
                <w:sz w:val="22"/>
                <w:szCs w:val="22"/>
              </w:rPr>
              <w:t>R</w:t>
            </w:r>
            <w:r w:rsidRPr="007C7039">
              <w:rPr>
                <w:rFonts w:ascii="Calibri" w:hAnsi="Calibri" w:cs="Calibri"/>
                <w:b/>
                <w:sz w:val="22"/>
                <w:szCs w:val="22"/>
                <w:lang w:val="nl-NL"/>
              </w:rPr>
              <w:t>un analysis on the example dataset provided</w:t>
            </w:r>
          </w:p>
        </w:tc>
        <w:tc>
          <w:tcPr>
            <w:tcW w:w="3150" w:type="dxa"/>
            <w:shd w:val="clear" w:color="auto" w:fill="B6DDE8" w:themeFill="accent5" w:themeFillTint="66"/>
          </w:tcPr>
          <w:p w14:paraId="48D4F476" w14:textId="64B52C1C" w:rsidR="007C7039" w:rsidRPr="007C7039" w:rsidRDefault="007C7039" w:rsidP="00A31805">
            <w:pPr>
              <w:rPr>
                <w:rFonts w:ascii="Calibri" w:hAnsi="Calibri" w:cs="Calibri"/>
                <w:sz w:val="22"/>
                <w:szCs w:val="22"/>
              </w:rPr>
            </w:pPr>
            <w:r w:rsidRPr="007C7039">
              <w:rPr>
                <w:rFonts w:ascii="Calibri" w:hAnsi="Calibri" w:cs="Calibri"/>
                <w:sz w:val="22"/>
                <w:szCs w:val="22"/>
              </w:rPr>
              <w:t>Small group work</w:t>
            </w:r>
          </w:p>
        </w:tc>
      </w:tr>
      <w:tr w:rsidR="007C7039" w:rsidRPr="00501D1D" w14:paraId="52A53B17" w14:textId="77777777" w:rsidTr="007C7039">
        <w:trPr>
          <w:trHeight w:val="268"/>
        </w:trPr>
        <w:tc>
          <w:tcPr>
            <w:tcW w:w="1435" w:type="dxa"/>
          </w:tcPr>
          <w:p w14:paraId="7A198D65" w14:textId="77777777" w:rsidR="007C7039" w:rsidRPr="007C7039" w:rsidRDefault="007C7039" w:rsidP="00A1491F">
            <w:pPr>
              <w:rPr>
                <w:rFonts w:ascii="Calibri" w:hAnsi="Calibri" w:cs="Calibri"/>
                <w:b/>
                <w:lang w:val="nl-NL"/>
              </w:rPr>
            </w:pPr>
          </w:p>
        </w:tc>
        <w:tc>
          <w:tcPr>
            <w:tcW w:w="6030" w:type="dxa"/>
          </w:tcPr>
          <w:p w14:paraId="415260EA" w14:textId="3557D346" w:rsidR="007C7039" w:rsidRPr="00501D1D" w:rsidRDefault="007C7039" w:rsidP="00273270">
            <w:pPr>
              <w:rPr>
                <w:rFonts w:ascii="Calibri" w:hAnsi="Calibri" w:cs="Calibri"/>
                <w:b/>
              </w:rPr>
            </w:pPr>
            <w:r>
              <w:rPr>
                <w:rFonts w:ascii="Calibri" w:hAnsi="Calibri" w:cs="Calibri"/>
                <w:sz w:val="22"/>
                <w:szCs w:val="22"/>
              </w:rPr>
              <w:t>Participants will re-run the analysis demonstrated on their own computers and interpret &amp; experiment with the script provided</w:t>
            </w:r>
          </w:p>
        </w:tc>
        <w:tc>
          <w:tcPr>
            <w:tcW w:w="3150" w:type="dxa"/>
          </w:tcPr>
          <w:p w14:paraId="105CC95A" w14:textId="77777777" w:rsidR="007C7039" w:rsidRPr="00501D1D" w:rsidRDefault="007C7039" w:rsidP="00A1491F">
            <w:pPr>
              <w:rPr>
                <w:rFonts w:ascii="Calibri" w:hAnsi="Calibri" w:cs="Calibri"/>
              </w:rPr>
            </w:pPr>
          </w:p>
        </w:tc>
      </w:tr>
    </w:tbl>
    <w:p w14:paraId="18ED18FE" w14:textId="77777777" w:rsidR="00407841" w:rsidRPr="00501D1D" w:rsidRDefault="00407841" w:rsidP="00407841">
      <w:pPr>
        <w:rPr>
          <w:rFonts w:ascii="Calibri" w:hAnsi="Calibri" w:cs="Calibri"/>
          <w:lang w:val="en-GB"/>
        </w:rPr>
      </w:pPr>
    </w:p>
    <w:p w14:paraId="1B9EF1C3" w14:textId="28686305" w:rsidR="007C7039" w:rsidRPr="00501D1D" w:rsidRDefault="007C7039" w:rsidP="007C7039">
      <w:pPr>
        <w:jc w:val="center"/>
        <w:rPr>
          <w:rFonts w:ascii="Calibri" w:hAnsi="Calibri" w:cs="Calibri"/>
          <w:b/>
          <w:color w:val="002060"/>
          <w:u w:val="single"/>
        </w:rPr>
      </w:pPr>
      <w:r>
        <w:rPr>
          <w:rFonts w:ascii="Calibri" w:hAnsi="Calibri" w:cs="Calibri"/>
          <w:b/>
          <w:color w:val="002060"/>
          <w:u w:val="single"/>
        </w:rPr>
        <w:t>Day 2</w:t>
      </w:r>
    </w:p>
    <w:tbl>
      <w:tblPr>
        <w:tblStyle w:val="TableGridLigh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6030"/>
        <w:gridCol w:w="3150"/>
      </w:tblGrid>
      <w:tr w:rsidR="007C7039" w:rsidRPr="00501D1D" w14:paraId="0B381605" w14:textId="77777777" w:rsidTr="000D1949">
        <w:trPr>
          <w:trHeight w:val="305"/>
        </w:trPr>
        <w:tc>
          <w:tcPr>
            <w:tcW w:w="1435" w:type="dxa"/>
            <w:shd w:val="clear" w:color="auto" w:fill="B6DDE8" w:themeFill="accent5" w:themeFillTint="66"/>
          </w:tcPr>
          <w:p w14:paraId="3BAD74D2" w14:textId="77777777" w:rsidR="007C7039" w:rsidRPr="00501D1D" w:rsidRDefault="007C7039" w:rsidP="000D1949">
            <w:pPr>
              <w:rPr>
                <w:rFonts w:ascii="Calibri" w:hAnsi="Calibri" w:cs="Calibri"/>
                <w:b/>
                <w:sz w:val="22"/>
                <w:szCs w:val="22"/>
              </w:rPr>
            </w:pPr>
            <w:r w:rsidRPr="00501D1D">
              <w:rPr>
                <w:rFonts w:ascii="Calibri" w:hAnsi="Calibri" w:cs="Calibri"/>
                <w:b/>
                <w:sz w:val="22"/>
                <w:szCs w:val="22"/>
              </w:rPr>
              <w:t>0</w:t>
            </w:r>
            <w:r>
              <w:rPr>
                <w:rFonts w:ascii="Calibri" w:hAnsi="Calibri" w:cs="Calibri"/>
                <w:b/>
                <w:sz w:val="22"/>
                <w:szCs w:val="22"/>
              </w:rPr>
              <w:t>8</w:t>
            </w:r>
            <w:r w:rsidRPr="00501D1D">
              <w:rPr>
                <w:rFonts w:ascii="Calibri" w:hAnsi="Calibri" w:cs="Calibri"/>
                <w:b/>
                <w:sz w:val="22"/>
                <w:szCs w:val="22"/>
              </w:rPr>
              <w:t>:</w:t>
            </w:r>
            <w:r>
              <w:rPr>
                <w:rFonts w:ascii="Calibri" w:hAnsi="Calibri" w:cs="Calibri"/>
                <w:b/>
                <w:sz w:val="22"/>
                <w:szCs w:val="22"/>
              </w:rPr>
              <w:t>45</w:t>
            </w:r>
            <w:r w:rsidRPr="00501D1D">
              <w:rPr>
                <w:rFonts w:ascii="Calibri" w:hAnsi="Calibri" w:cs="Calibri"/>
                <w:b/>
                <w:sz w:val="22"/>
                <w:szCs w:val="22"/>
              </w:rPr>
              <w:t>-09:</w:t>
            </w:r>
            <w:r>
              <w:rPr>
                <w:rFonts w:ascii="Calibri" w:hAnsi="Calibri" w:cs="Calibri"/>
                <w:b/>
                <w:sz w:val="22"/>
                <w:szCs w:val="22"/>
              </w:rPr>
              <w:t>00</w:t>
            </w:r>
          </w:p>
        </w:tc>
        <w:tc>
          <w:tcPr>
            <w:tcW w:w="6030" w:type="dxa"/>
            <w:shd w:val="clear" w:color="auto" w:fill="B6DDE8" w:themeFill="accent5" w:themeFillTint="66"/>
          </w:tcPr>
          <w:p w14:paraId="086771DC" w14:textId="17736A6C" w:rsidR="007C7039" w:rsidRPr="00501D1D" w:rsidRDefault="007C7039" w:rsidP="000D1949">
            <w:pPr>
              <w:rPr>
                <w:rFonts w:ascii="Calibri" w:hAnsi="Calibri" w:cs="Calibri"/>
                <w:b/>
                <w:sz w:val="22"/>
                <w:szCs w:val="22"/>
              </w:rPr>
            </w:pPr>
            <w:r w:rsidRPr="00501D1D">
              <w:rPr>
                <w:rFonts w:ascii="Calibri" w:hAnsi="Calibri" w:cs="Calibri"/>
                <w:b/>
                <w:sz w:val="22"/>
                <w:szCs w:val="22"/>
              </w:rPr>
              <w:t xml:space="preserve">Welcome and Review of the </w:t>
            </w:r>
            <w:r>
              <w:rPr>
                <w:rFonts w:ascii="Calibri" w:hAnsi="Calibri" w:cs="Calibri"/>
                <w:b/>
                <w:sz w:val="22"/>
                <w:szCs w:val="22"/>
              </w:rPr>
              <w:t>Day</w:t>
            </w:r>
            <w:r w:rsidRPr="00501D1D">
              <w:rPr>
                <w:rFonts w:ascii="Calibri" w:hAnsi="Calibri" w:cs="Calibri"/>
                <w:b/>
                <w:sz w:val="22"/>
                <w:szCs w:val="22"/>
              </w:rPr>
              <w:t xml:space="preserve"> Program</w:t>
            </w:r>
          </w:p>
        </w:tc>
        <w:tc>
          <w:tcPr>
            <w:tcW w:w="3150" w:type="dxa"/>
            <w:shd w:val="clear" w:color="auto" w:fill="B6DDE8" w:themeFill="accent5" w:themeFillTint="66"/>
          </w:tcPr>
          <w:p w14:paraId="0387C909" w14:textId="77777777" w:rsidR="007C7039" w:rsidRPr="00501D1D" w:rsidRDefault="007C7039" w:rsidP="000D1949">
            <w:pPr>
              <w:rPr>
                <w:rFonts w:ascii="Calibri" w:hAnsi="Calibri" w:cs="Calibri"/>
                <w:sz w:val="22"/>
                <w:szCs w:val="22"/>
              </w:rPr>
            </w:pPr>
            <w:r>
              <w:rPr>
                <w:rFonts w:ascii="Calibri" w:hAnsi="Calibri" w:cs="Calibri"/>
                <w:sz w:val="22"/>
                <w:szCs w:val="22"/>
              </w:rPr>
              <w:t>Alex Dima</w:t>
            </w:r>
          </w:p>
        </w:tc>
      </w:tr>
      <w:tr w:rsidR="007C7039" w:rsidRPr="00501D1D" w14:paraId="1E5604CC" w14:textId="77777777" w:rsidTr="000D1949">
        <w:tc>
          <w:tcPr>
            <w:tcW w:w="1435" w:type="dxa"/>
          </w:tcPr>
          <w:p w14:paraId="01B176B1" w14:textId="77777777" w:rsidR="007C7039" w:rsidRPr="00501D1D" w:rsidRDefault="007C7039" w:rsidP="000D1949">
            <w:pPr>
              <w:rPr>
                <w:rFonts w:ascii="Calibri" w:hAnsi="Calibri" w:cs="Calibri"/>
                <w:sz w:val="22"/>
                <w:szCs w:val="22"/>
              </w:rPr>
            </w:pPr>
          </w:p>
        </w:tc>
        <w:tc>
          <w:tcPr>
            <w:tcW w:w="6030" w:type="dxa"/>
          </w:tcPr>
          <w:p w14:paraId="2C8DA7E4" w14:textId="05510098" w:rsidR="007C7039" w:rsidRPr="007C7039" w:rsidRDefault="007C7039" w:rsidP="000D1949">
            <w:pPr>
              <w:rPr>
                <w:rFonts w:ascii="Calibri" w:hAnsi="Calibri" w:cs="Calibri"/>
                <w:color w:val="00B050"/>
                <w:sz w:val="22"/>
                <w:szCs w:val="22"/>
              </w:rPr>
            </w:pPr>
            <w:r w:rsidRPr="007C7039">
              <w:rPr>
                <w:rFonts w:ascii="Calibri" w:hAnsi="Calibri" w:cs="Calibri"/>
                <w:sz w:val="22"/>
                <w:szCs w:val="22"/>
              </w:rPr>
              <w:t>General overview and welcome</w:t>
            </w:r>
          </w:p>
        </w:tc>
        <w:tc>
          <w:tcPr>
            <w:tcW w:w="3150" w:type="dxa"/>
          </w:tcPr>
          <w:p w14:paraId="516EAFAB" w14:textId="77777777" w:rsidR="007C7039" w:rsidRPr="00501D1D" w:rsidRDefault="007C7039" w:rsidP="000D1949">
            <w:pPr>
              <w:rPr>
                <w:rFonts w:ascii="Calibri" w:hAnsi="Calibri" w:cs="Calibri"/>
                <w:sz w:val="22"/>
                <w:szCs w:val="22"/>
              </w:rPr>
            </w:pPr>
          </w:p>
        </w:tc>
      </w:tr>
      <w:tr w:rsidR="007C7039" w:rsidRPr="00501D1D" w14:paraId="5B102A50" w14:textId="77777777" w:rsidTr="000D1949">
        <w:trPr>
          <w:trHeight w:val="288"/>
        </w:trPr>
        <w:tc>
          <w:tcPr>
            <w:tcW w:w="1435" w:type="dxa"/>
            <w:shd w:val="clear" w:color="auto" w:fill="B6DDE8" w:themeFill="accent5" w:themeFillTint="66"/>
          </w:tcPr>
          <w:p w14:paraId="6502B922" w14:textId="4CFA74CF" w:rsidR="007C7039" w:rsidRPr="00501D1D" w:rsidRDefault="007C7039" w:rsidP="007C7039">
            <w:pPr>
              <w:rPr>
                <w:rFonts w:ascii="Calibri" w:hAnsi="Calibri" w:cs="Calibri"/>
                <w:b/>
                <w:sz w:val="22"/>
                <w:szCs w:val="22"/>
              </w:rPr>
            </w:pPr>
            <w:r>
              <w:rPr>
                <w:rFonts w:ascii="Calibri" w:hAnsi="Calibri" w:cs="Calibri"/>
                <w:b/>
                <w:sz w:val="22"/>
                <w:szCs w:val="22"/>
              </w:rPr>
              <w:t>09</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0-1</w:t>
            </w:r>
            <w:r>
              <w:rPr>
                <w:rFonts w:ascii="Calibri" w:hAnsi="Calibri" w:cs="Calibri"/>
                <w:b/>
                <w:sz w:val="22"/>
                <w:szCs w:val="22"/>
              </w:rPr>
              <w:t>0</w:t>
            </w:r>
            <w:r w:rsidRPr="00501D1D">
              <w:rPr>
                <w:rFonts w:ascii="Calibri" w:hAnsi="Calibri" w:cs="Calibri"/>
                <w:b/>
                <w:sz w:val="22"/>
                <w:szCs w:val="22"/>
              </w:rPr>
              <w:t>:</w:t>
            </w:r>
            <w:r>
              <w:rPr>
                <w:rFonts w:ascii="Calibri" w:hAnsi="Calibri" w:cs="Calibri"/>
                <w:b/>
                <w:sz w:val="22"/>
                <w:szCs w:val="22"/>
              </w:rPr>
              <w:t>45</w:t>
            </w:r>
          </w:p>
        </w:tc>
        <w:tc>
          <w:tcPr>
            <w:tcW w:w="6030" w:type="dxa"/>
            <w:shd w:val="clear" w:color="auto" w:fill="B6DDE8" w:themeFill="accent5" w:themeFillTint="66"/>
          </w:tcPr>
          <w:p w14:paraId="348541F1" w14:textId="62286FEC" w:rsidR="007C7039" w:rsidRPr="007C7039" w:rsidRDefault="007C7039" w:rsidP="007C7039">
            <w:pPr>
              <w:rPr>
                <w:rFonts w:ascii="Calibri" w:hAnsi="Calibri" w:cs="Calibri"/>
                <w:b/>
                <w:bCs/>
                <w:sz w:val="22"/>
                <w:szCs w:val="22"/>
              </w:rPr>
            </w:pPr>
            <w:r w:rsidRPr="007C7039">
              <w:rPr>
                <w:rFonts w:ascii="Calibri" w:hAnsi="Calibri" w:cs="Calibri"/>
                <w:b/>
                <w:bCs/>
                <w:sz w:val="22"/>
                <w:szCs w:val="22"/>
              </w:rPr>
              <w:t xml:space="preserve">Introduction to </w:t>
            </w:r>
            <w:r>
              <w:rPr>
                <w:rFonts w:ascii="Calibri" w:hAnsi="Calibri" w:cs="Calibri"/>
                <w:b/>
                <w:bCs/>
                <w:sz w:val="22"/>
                <w:szCs w:val="22"/>
              </w:rPr>
              <w:t>EM data analysis</w:t>
            </w:r>
          </w:p>
        </w:tc>
        <w:tc>
          <w:tcPr>
            <w:tcW w:w="3150" w:type="dxa"/>
            <w:shd w:val="clear" w:color="auto" w:fill="B6DDE8" w:themeFill="accent5" w:themeFillTint="66"/>
          </w:tcPr>
          <w:p w14:paraId="773F864D" w14:textId="1C8B1551" w:rsidR="007C7039" w:rsidRPr="00745DCD" w:rsidRDefault="007C7039" w:rsidP="007C7039">
            <w:pPr>
              <w:rPr>
                <w:rFonts w:ascii="Calibri" w:hAnsi="Calibri" w:cs="Calibri"/>
                <w:sz w:val="22"/>
                <w:szCs w:val="22"/>
                <w:highlight w:val="yellow"/>
              </w:rPr>
            </w:pPr>
            <w:r>
              <w:rPr>
                <w:rFonts w:ascii="Calibri" w:hAnsi="Calibri" w:cs="Calibri"/>
                <w:sz w:val="22"/>
                <w:szCs w:val="22"/>
              </w:rPr>
              <w:t>Isabella Locatelli, Bernard Vrijens</w:t>
            </w:r>
          </w:p>
        </w:tc>
      </w:tr>
      <w:tr w:rsidR="007C7039" w:rsidRPr="00501D1D" w14:paraId="6B9257B5" w14:textId="77777777" w:rsidTr="000D1949">
        <w:trPr>
          <w:trHeight w:val="288"/>
        </w:trPr>
        <w:tc>
          <w:tcPr>
            <w:tcW w:w="1435" w:type="dxa"/>
            <w:shd w:val="clear" w:color="auto" w:fill="auto"/>
          </w:tcPr>
          <w:p w14:paraId="16342019" w14:textId="77777777" w:rsidR="007C7039" w:rsidRPr="00501D1D" w:rsidRDefault="007C7039" w:rsidP="007C7039">
            <w:pPr>
              <w:rPr>
                <w:rFonts w:ascii="Calibri" w:hAnsi="Calibri" w:cs="Calibri"/>
                <w:b/>
                <w:sz w:val="22"/>
                <w:szCs w:val="22"/>
                <w:lang w:val="nl-NL"/>
              </w:rPr>
            </w:pPr>
          </w:p>
        </w:tc>
        <w:tc>
          <w:tcPr>
            <w:tcW w:w="6030" w:type="dxa"/>
            <w:shd w:val="clear" w:color="auto" w:fill="auto"/>
          </w:tcPr>
          <w:p w14:paraId="2CDF5AC0" w14:textId="079C1085" w:rsidR="007C7039" w:rsidRPr="00501D1D" w:rsidRDefault="007C7039" w:rsidP="007C7039">
            <w:pPr>
              <w:rPr>
                <w:rFonts w:ascii="Calibri" w:hAnsi="Calibri" w:cs="Calibri"/>
                <w:b/>
                <w:sz w:val="22"/>
                <w:szCs w:val="22"/>
              </w:rPr>
            </w:pPr>
            <w:r>
              <w:rPr>
                <w:rFonts w:ascii="Calibri" w:hAnsi="Calibri" w:cs="Calibri"/>
                <w:bCs/>
                <w:sz w:val="22"/>
                <w:szCs w:val="22"/>
              </w:rPr>
              <w:t xml:space="preserve">Review of data characteristics and methods appropriate to EM data; </w:t>
            </w:r>
            <w:ins w:id="58" w:author="Bernard Vrijens" w:date="2019-07-16T14:09:00Z">
              <w:r w:rsidR="00684613">
                <w:rPr>
                  <w:rFonts w:ascii="Calibri" w:hAnsi="Calibri" w:cs="Calibri"/>
                  <w:bCs/>
                  <w:sz w:val="22"/>
                  <w:szCs w:val="22"/>
                </w:rPr>
                <w:t xml:space="preserve">visualization, summary statistics, longitudinal approach, </w:t>
              </w:r>
            </w:ins>
            <w:r>
              <w:rPr>
                <w:rFonts w:ascii="Calibri" w:hAnsi="Calibri" w:cs="Calibri"/>
                <w:bCs/>
                <w:sz w:val="22"/>
                <w:szCs w:val="22"/>
              </w:rPr>
              <w:t xml:space="preserve">time series of binary </w:t>
            </w:r>
            <w:r w:rsidRPr="007C7039">
              <w:rPr>
                <w:rFonts w:ascii="Calibri" w:hAnsi="Calibri" w:cs="Calibri"/>
                <w:bCs/>
                <w:sz w:val="22"/>
                <w:szCs w:val="22"/>
                <w:highlight w:val="yellow"/>
              </w:rPr>
              <w:t>data;</w:t>
            </w:r>
            <w:del w:id="59" w:author="Bernard Vrijens" w:date="2019-07-16T14:10:00Z">
              <w:r w:rsidRPr="007C7039" w:rsidDel="00684613">
                <w:rPr>
                  <w:rFonts w:ascii="Calibri" w:hAnsi="Calibri" w:cs="Calibri"/>
                  <w:bCs/>
                  <w:sz w:val="22"/>
                  <w:szCs w:val="22"/>
                  <w:highlight w:val="yellow"/>
                </w:rPr>
                <w:delText xml:space="preserve"> </w:delText>
              </w:r>
            </w:del>
            <w:del w:id="60" w:author="Bernard Vrijens" w:date="2019-07-16T14:09:00Z">
              <w:r w:rsidRPr="007C7039" w:rsidDel="00684613">
                <w:rPr>
                  <w:rFonts w:ascii="Calibri" w:hAnsi="Calibri" w:cs="Calibri"/>
                  <w:bCs/>
                  <w:sz w:val="22"/>
                  <w:szCs w:val="22"/>
                  <w:highlight w:val="yellow"/>
                </w:rPr>
                <w:delText>…</w:delText>
              </w:r>
            </w:del>
          </w:p>
        </w:tc>
        <w:tc>
          <w:tcPr>
            <w:tcW w:w="3150" w:type="dxa"/>
            <w:shd w:val="clear" w:color="auto" w:fill="auto"/>
          </w:tcPr>
          <w:p w14:paraId="0FA94395" w14:textId="45408108" w:rsidR="007C7039" w:rsidRPr="00937FEA" w:rsidRDefault="007C7039" w:rsidP="007C7039">
            <w:pPr>
              <w:rPr>
                <w:rFonts w:ascii="Calibri" w:hAnsi="Calibri" w:cs="Calibri"/>
                <w:sz w:val="22"/>
                <w:szCs w:val="22"/>
              </w:rPr>
            </w:pPr>
          </w:p>
        </w:tc>
      </w:tr>
      <w:tr w:rsidR="007C7039" w:rsidRPr="00501D1D" w14:paraId="1B89F384" w14:textId="77777777" w:rsidTr="000D1949">
        <w:trPr>
          <w:trHeight w:val="197"/>
        </w:trPr>
        <w:tc>
          <w:tcPr>
            <w:tcW w:w="1435" w:type="dxa"/>
          </w:tcPr>
          <w:p w14:paraId="683BBDE0" w14:textId="6366D106" w:rsidR="007C7039" w:rsidRPr="00501D1D" w:rsidRDefault="007C7039" w:rsidP="007C7039">
            <w:pPr>
              <w:rPr>
                <w:rFonts w:ascii="Calibri" w:hAnsi="Calibri" w:cs="Calibri"/>
                <w:b/>
                <w:sz w:val="22"/>
                <w:szCs w:val="22"/>
              </w:rPr>
            </w:pPr>
            <w:r w:rsidRPr="00501D1D">
              <w:rPr>
                <w:rFonts w:ascii="Calibri" w:hAnsi="Calibri" w:cs="Calibri"/>
                <w:b/>
                <w:sz w:val="22"/>
                <w:szCs w:val="22"/>
              </w:rPr>
              <w:t>1</w:t>
            </w:r>
            <w:r>
              <w:rPr>
                <w:rFonts w:ascii="Calibri" w:hAnsi="Calibri" w:cs="Calibri"/>
                <w:b/>
                <w:sz w:val="22"/>
                <w:szCs w:val="22"/>
              </w:rPr>
              <w:t>0</w:t>
            </w:r>
            <w:r w:rsidRPr="00501D1D">
              <w:rPr>
                <w:rFonts w:ascii="Calibri" w:hAnsi="Calibri" w:cs="Calibri"/>
                <w:b/>
                <w:sz w:val="22"/>
                <w:szCs w:val="22"/>
              </w:rPr>
              <w:t>:</w:t>
            </w:r>
            <w:r>
              <w:rPr>
                <w:rFonts w:ascii="Calibri" w:hAnsi="Calibri" w:cs="Calibri"/>
                <w:b/>
                <w:sz w:val="22"/>
                <w:szCs w:val="22"/>
              </w:rPr>
              <w:t>45-</w:t>
            </w:r>
            <w:r w:rsidRPr="00501D1D">
              <w:rPr>
                <w:rFonts w:ascii="Calibri" w:hAnsi="Calibri" w:cs="Calibri"/>
                <w:b/>
                <w:sz w:val="22"/>
                <w:szCs w:val="22"/>
              </w:rPr>
              <w:t>11:</w:t>
            </w:r>
            <w:r>
              <w:rPr>
                <w:rFonts w:ascii="Calibri" w:hAnsi="Calibri" w:cs="Calibri"/>
                <w:b/>
                <w:sz w:val="22"/>
                <w:szCs w:val="22"/>
              </w:rPr>
              <w:t>00</w:t>
            </w:r>
          </w:p>
        </w:tc>
        <w:tc>
          <w:tcPr>
            <w:tcW w:w="6030" w:type="dxa"/>
          </w:tcPr>
          <w:p w14:paraId="584C19B7" w14:textId="0F908ABC" w:rsidR="007C7039" w:rsidRPr="007C7039" w:rsidRDefault="007C7039" w:rsidP="007C7039">
            <w:pPr>
              <w:rPr>
                <w:rFonts w:ascii="Calibri" w:hAnsi="Calibri" w:cs="Calibri"/>
                <w:b/>
                <w:i/>
                <w:sz w:val="22"/>
                <w:szCs w:val="22"/>
              </w:rPr>
            </w:pPr>
            <w:r w:rsidRPr="00501D1D">
              <w:rPr>
                <w:rFonts w:ascii="Calibri" w:hAnsi="Calibri" w:cs="Calibri"/>
                <w:b/>
                <w:i/>
                <w:sz w:val="22"/>
                <w:szCs w:val="22"/>
              </w:rPr>
              <w:t>BREAK</w:t>
            </w:r>
          </w:p>
        </w:tc>
        <w:tc>
          <w:tcPr>
            <w:tcW w:w="3150" w:type="dxa"/>
          </w:tcPr>
          <w:p w14:paraId="7A835612" w14:textId="77777777" w:rsidR="007C7039" w:rsidRPr="007C7039" w:rsidRDefault="007C7039" w:rsidP="007C7039">
            <w:pPr>
              <w:rPr>
                <w:rFonts w:ascii="Calibri" w:hAnsi="Calibri" w:cs="Calibri"/>
                <w:sz w:val="22"/>
                <w:szCs w:val="22"/>
              </w:rPr>
            </w:pPr>
          </w:p>
        </w:tc>
      </w:tr>
      <w:tr w:rsidR="007C7039" w:rsidRPr="00501D1D" w14:paraId="57CD6C77" w14:textId="77777777" w:rsidTr="000D1949">
        <w:trPr>
          <w:trHeight w:val="396"/>
        </w:trPr>
        <w:tc>
          <w:tcPr>
            <w:tcW w:w="1435" w:type="dxa"/>
            <w:shd w:val="clear" w:color="auto" w:fill="B6DDE8"/>
          </w:tcPr>
          <w:p w14:paraId="164FD5EA" w14:textId="60537F4B" w:rsidR="007C7039" w:rsidRPr="00501D1D" w:rsidRDefault="007C7039" w:rsidP="007C7039">
            <w:pPr>
              <w:rPr>
                <w:rFonts w:ascii="Calibri" w:hAnsi="Calibri" w:cs="Calibri"/>
                <w:b/>
                <w:color w:val="B6DDE8" w:themeColor="accent5" w:themeTint="66"/>
                <w:sz w:val="22"/>
                <w:szCs w:val="22"/>
              </w:rPr>
            </w:pPr>
            <w:r w:rsidRPr="00501D1D">
              <w:rPr>
                <w:rFonts w:ascii="Calibri" w:hAnsi="Calibri" w:cs="Calibri"/>
                <w:b/>
                <w:sz w:val="22"/>
                <w:szCs w:val="22"/>
              </w:rPr>
              <w:t>11:</w:t>
            </w:r>
            <w:r>
              <w:rPr>
                <w:rFonts w:ascii="Calibri" w:hAnsi="Calibri" w:cs="Calibri"/>
                <w:b/>
                <w:sz w:val="22"/>
                <w:szCs w:val="22"/>
              </w:rPr>
              <w:t>00</w:t>
            </w:r>
            <w:r w:rsidRPr="00501D1D">
              <w:rPr>
                <w:rFonts w:ascii="Calibri" w:hAnsi="Calibri" w:cs="Calibri"/>
                <w:b/>
                <w:sz w:val="22"/>
                <w:szCs w:val="22"/>
              </w:rPr>
              <w:t>-12:</w:t>
            </w:r>
            <w:r>
              <w:rPr>
                <w:rFonts w:ascii="Calibri" w:hAnsi="Calibri" w:cs="Calibri"/>
                <w:b/>
                <w:sz w:val="22"/>
                <w:szCs w:val="22"/>
              </w:rPr>
              <w:t>30</w:t>
            </w:r>
          </w:p>
        </w:tc>
        <w:tc>
          <w:tcPr>
            <w:tcW w:w="6030" w:type="dxa"/>
            <w:shd w:val="clear" w:color="auto" w:fill="B6DDE8"/>
          </w:tcPr>
          <w:p w14:paraId="0FCE2603" w14:textId="15EB4B81" w:rsidR="007C7039" w:rsidRPr="00501D1D" w:rsidRDefault="007C7039" w:rsidP="007C7039">
            <w:pPr>
              <w:rPr>
                <w:rFonts w:ascii="Calibri" w:hAnsi="Calibri" w:cs="Calibri"/>
                <w:color w:val="B6DDE8" w:themeColor="accent5" w:themeTint="66"/>
                <w:sz w:val="22"/>
                <w:szCs w:val="22"/>
              </w:rPr>
            </w:pPr>
            <w:r>
              <w:rPr>
                <w:rFonts w:ascii="Calibri" w:hAnsi="Calibri" w:cs="Calibri"/>
                <w:b/>
                <w:sz w:val="22"/>
                <w:szCs w:val="22"/>
              </w:rPr>
              <w:t>Demo R analysis EM data</w:t>
            </w:r>
          </w:p>
        </w:tc>
        <w:tc>
          <w:tcPr>
            <w:tcW w:w="3150" w:type="dxa"/>
            <w:shd w:val="clear" w:color="auto" w:fill="B6DDE8"/>
          </w:tcPr>
          <w:p w14:paraId="7294F6D0" w14:textId="2CA42B8E" w:rsidR="007C7039" w:rsidRPr="007C7039" w:rsidRDefault="007C7039" w:rsidP="007C7039">
            <w:pPr>
              <w:rPr>
                <w:rFonts w:ascii="Calibri" w:hAnsi="Calibri" w:cs="Calibri"/>
                <w:color w:val="B6DDE8" w:themeColor="accent5" w:themeTint="66"/>
                <w:sz w:val="22"/>
                <w:szCs w:val="22"/>
                <w:lang w:val="nl-NL"/>
              </w:rPr>
            </w:pPr>
            <w:r w:rsidRPr="007C7039">
              <w:rPr>
                <w:rFonts w:ascii="Calibri" w:hAnsi="Calibri" w:cs="Calibri"/>
                <w:sz w:val="22"/>
                <w:szCs w:val="22"/>
              </w:rPr>
              <w:t>Isabella Locatelli</w:t>
            </w:r>
          </w:p>
        </w:tc>
      </w:tr>
      <w:tr w:rsidR="007C7039" w:rsidRPr="00501D1D" w14:paraId="476512D2" w14:textId="77777777" w:rsidTr="000D1949">
        <w:trPr>
          <w:trHeight w:val="396"/>
        </w:trPr>
        <w:tc>
          <w:tcPr>
            <w:tcW w:w="1435" w:type="dxa"/>
            <w:shd w:val="clear" w:color="auto" w:fill="auto"/>
          </w:tcPr>
          <w:p w14:paraId="7EC70870" w14:textId="0E2D286D" w:rsidR="007C7039" w:rsidRPr="00501D1D" w:rsidRDefault="007C7039" w:rsidP="007C7039">
            <w:pPr>
              <w:rPr>
                <w:rFonts w:ascii="Calibri" w:hAnsi="Calibri" w:cs="Calibri"/>
                <w:b/>
                <w:sz w:val="22"/>
                <w:szCs w:val="22"/>
              </w:rPr>
            </w:pPr>
            <w:r w:rsidRPr="00501D1D">
              <w:rPr>
                <w:rFonts w:ascii="Calibri" w:hAnsi="Calibri" w:cs="Calibri"/>
                <w:b/>
                <w:sz w:val="22"/>
                <w:szCs w:val="22"/>
              </w:rPr>
              <w:t>12:</w:t>
            </w:r>
            <w:r>
              <w:rPr>
                <w:rFonts w:ascii="Calibri" w:hAnsi="Calibri" w:cs="Calibri"/>
                <w:b/>
                <w:sz w:val="22"/>
                <w:szCs w:val="22"/>
              </w:rPr>
              <w:t>30</w:t>
            </w:r>
            <w:r w:rsidRPr="00501D1D">
              <w:rPr>
                <w:rFonts w:ascii="Calibri" w:hAnsi="Calibri" w:cs="Calibri"/>
                <w:b/>
                <w:sz w:val="22"/>
                <w:szCs w:val="22"/>
              </w:rPr>
              <w:t>-13:</w:t>
            </w:r>
            <w:r>
              <w:rPr>
                <w:rFonts w:ascii="Calibri" w:hAnsi="Calibri" w:cs="Calibri"/>
                <w:b/>
                <w:sz w:val="22"/>
                <w:szCs w:val="22"/>
              </w:rPr>
              <w:t>30</w:t>
            </w:r>
          </w:p>
        </w:tc>
        <w:tc>
          <w:tcPr>
            <w:tcW w:w="6030" w:type="dxa"/>
            <w:shd w:val="clear" w:color="auto" w:fill="auto"/>
          </w:tcPr>
          <w:p w14:paraId="53CF8D4C" w14:textId="3726F4A9" w:rsidR="007C7039" w:rsidRPr="007C7039" w:rsidRDefault="007C7039" w:rsidP="007C7039">
            <w:pPr>
              <w:rPr>
                <w:rFonts w:ascii="Calibri" w:hAnsi="Calibri" w:cs="Calibri"/>
                <w:b/>
                <w:i/>
                <w:sz w:val="22"/>
                <w:szCs w:val="22"/>
              </w:rPr>
            </w:pPr>
            <w:r w:rsidRPr="00501D1D">
              <w:rPr>
                <w:rFonts w:ascii="Calibri" w:hAnsi="Calibri" w:cs="Calibri"/>
                <w:b/>
                <w:i/>
                <w:sz w:val="22"/>
                <w:szCs w:val="22"/>
              </w:rPr>
              <w:t>LUNCH</w:t>
            </w:r>
          </w:p>
        </w:tc>
        <w:tc>
          <w:tcPr>
            <w:tcW w:w="3150" w:type="dxa"/>
            <w:shd w:val="clear" w:color="auto" w:fill="auto"/>
          </w:tcPr>
          <w:p w14:paraId="5C6C722D" w14:textId="77777777" w:rsidR="007C7039" w:rsidRPr="007C7039" w:rsidRDefault="007C7039" w:rsidP="007C7039">
            <w:pPr>
              <w:rPr>
                <w:rFonts w:ascii="Calibri" w:hAnsi="Calibri" w:cs="Calibri"/>
                <w:sz w:val="22"/>
                <w:szCs w:val="22"/>
              </w:rPr>
            </w:pPr>
          </w:p>
        </w:tc>
      </w:tr>
      <w:tr w:rsidR="007C7039" w:rsidRPr="00501D1D" w14:paraId="2B272BCE" w14:textId="77777777" w:rsidTr="000D1949">
        <w:trPr>
          <w:trHeight w:val="270"/>
        </w:trPr>
        <w:tc>
          <w:tcPr>
            <w:tcW w:w="1435" w:type="dxa"/>
            <w:shd w:val="clear" w:color="auto" w:fill="B7DDE8"/>
          </w:tcPr>
          <w:p w14:paraId="0B8FE067" w14:textId="13CBD921" w:rsidR="007C7039" w:rsidRPr="00501D1D" w:rsidRDefault="007C7039" w:rsidP="007C7039">
            <w:pPr>
              <w:rPr>
                <w:rFonts w:ascii="Calibri" w:hAnsi="Calibri" w:cs="Calibri"/>
                <w:b/>
                <w:sz w:val="22"/>
                <w:szCs w:val="22"/>
              </w:rPr>
            </w:pPr>
            <w:r w:rsidRPr="00501D1D">
              <w:rPr>
                <w:rFonts w:ascii="Calibri" w:hAnsi="Calibri" w:cs="Calibri"/>
                <w:b/>
                <w:sz w:val="22"/>
                <w:szCs w:val="22"/>
              </w:rPr>
              <w:t>13:</w:t>
            </w:r>
            <w:r>
              <w:rPr>
                <w:rFonts w:ascii="Calibri" w:hAnsi="Calibri" w:cs="Calibri"/>
                <w:b/>
                <w:sz w:val="22"/>
                <w:szCs w:val="22"/>
              </w:rPr>
              <w:t>3</w:t>
            </w:r>
            <w:r w:rsidRPr="00501D1D">
              <w:rPr>
                <w:rFonts w:ascii="Calibri" w:hAnsi="Calibri" w:cs="Calibri"/>
                <w:b/>
                <w:sz w:val="22"/>
                <w:szCs w:val="22"/>
              </w:rPr>
              <w:t>0-14:</w:t>
            </w:r>
            <w:r>
              <w:rPr>
                <w:rFonts w:ascii="Calibri" w:hAnsi="Calibri" w:cs="Calibri"/>
                <w:b/>
                <w:sz w:val="22"/>
                <w:szCs w:val="22"/>
              </w:rPr>
              <w:t>3</w:t>
            </w:r>
            <w:r w:rsidRPr="00501D1D">
              <w:rPr>
                <w:rFonts w:ascii="Calibri" w:hAnsi="Calibri" w:cs="Calibri"/>
                <w:b/>
                <w:sz w:val="22"/>
                <w:szCs w:val="22"/>
              </w:rPr>
              <w:t>0</w:t>
            </w:r>
          </w:p>
        </w:tc>
        <w:tc>
          <w:tcPr>
            <w:tcW w:w="6030" w:type="dxa"/>
            <w:shd w:val="clear" w:color="auto" w:fill="B7DDE8"/>
          </w:tcPr>
          <w:p w14:paraId="29A0884A" w14:textId="7C609040" w:rsidR="007C7039" w:rsidRPr="00501D1D" w:rsidRDefault="007C7039" w:rsidP="007C7039">
            <w:pPr>
              <w:rPr>
                <w:rFonts w:ascii="Calibri" w:hAnsi="Calibri" w:cs="Calibri"/>
                <w:sz w:val="22"/>
                <w:szCs w:val="22"/>
              </w:rPr>
            </w:pPr>
            <w:r>
              <w:rPr>
                <w:rFonts w:ascii="Calibri" w:hAnsi="Calibri" w:cs="Calibri"/>
                <w:b/>
                <w:sz w:val="22"/>
                <w:szCs w:val="22"/>
              </w:rPr>
              <w:t>R</w:t>
            </w:r>
            <w:r w:rsidRPr="007C7039">
              <w:rPr>
                <w:rFonts w:ascii="Calibri" w:hAnsi="Calibri" w:cs="Calibri"/>
                <w:b/>
                <w:sz w:val="22"/>
                <w:szCs w:val="22"/>
                <w:lang w:val="nl-NL"/>
              </w:rPr>
              <w:t>un analysis on the example dataset provided</w:t>
            </w:r>
          </w:p>
        </w:tc>
        <w:tc>
          <w:tcPr>
            <w:tcW w:w="3150" w:type="dxa"/>
            <w:shd w:val="clear" w:color="auto" w:fill="B7DDE8"/>
          </w:tcPr>
          <w:p w14:paraId="0E99538E" w14:textId="207C275F" w:rsidR="007C7039" w:rsidRPr="007C7039" w:rsidRDefault="007C7039" w:rsidP="007C7039">
            <w:pPr>
              <w:rPr>
                <w:rFonts w:ascii="Calibri" w:hAnsi="Calibri" w:cs="Calibri"/>
                <w:sz w:val="22"/>
                <w:szCs w:val="22"/>
                <w:lang w:val="nl-NL"/>
              </w:rPr>
            </w:pPr>
            <w:r w:rsidRPr="007C7039">
              <w:rPr>
                <w:rFonts w:ascii="Calibri" w:hAnsi="Calibri" w:cs="Calibri"/>
                <w:sz w:val="22"/>
                <w:szCs w:val="22"/>
              </w:rPr>
              <w:t>Small group work</w:t>
            </w:r>
          </w:p>
        </w:tc>
      </w:tr>
      <w:tr w:rsidR="007C7039" w:rsidRPr="00501D1D" w14:paraId="41A8EBBB" w14:textId="77777777" w:rsidTr="000D1949">
        <w:trPr>
          <w:trHeight w:val="323"/>
        </w:trPr>
        <w:tc>
          <w:tcPr>
            <w:tcW w:w="1435" w:type="dxa"/>
          </w:tcPr>
          <w:p w14:paraId="18C840AD" w14:textId="77777777" w:rsidR="007C7039" w:rsidRPr="00501D1D" w:rsidRDefault="007C7039" w:rsidP="007C7039">
            <w:pPr>
              <w:rPr>
                <w:rFonts w:ascii="Calibri" w:hAnsi="Calibri" w:cs="Calibri"/>
                <w:b/>
                <w:sz w:val="22"/>
                <w:szCs w:val="22"/>
                <w:lang w:val="nl-NL"/>
              </w:rPr>
            </w:pPr>
          </w:p>
        </w:tc>
        <w:tc>
          <w:tcPr>
            <w:tcW w:w="6030" w:type="dxa"/>
          </w:tcPr>
          <w:p w14:paraId="5565E139" w14:textId="1CDC9B51" w:rsidR="007C7039" w:rsidRPr="00501D1D" w:rsidRDefault="007C7039" w:rsidP="007C7039">
            <w:pPr>
              <w:rPr>
                <w:rFonts w:ascii="Calibri" w:hAnsi="Calibri" w:cs="Calibri"/>
                <w:sz w:val="22"/>
                <w:szCs w:val="22"/>
              </w:rPr>
            </w:pPr>
            <w:r>
              <w:rPr>
                <w:rFonts w:ascii="Calibri" w:hAnsi="Calibri" w:cs="Calibri"/>
                <w:sz w:val="22"/>
                <w:szCs w:val="22"/>
              </w:rPr>
              <w:t>Participants will re-run the analysis demonstrated on their own computers and interpret &amp; experiment with the script provided</w:t>
            </w:r>
          </w:p>
        </w:tc>
        <w:tc>
          <w:tcPr>
            <w:tcW w:w="3150" w:type="dxa"/>
          </w:tcPr>
          <w:p w14:paraId="407E2046" w14:textId="77777777" w:rsidR="007C7039" w:rsidRPr="007C7039" w:rsidRDefault="007C7039" w:rsidP="007C7039">
            <w:pPr>
              <w:rPr>
                <w:rFonts w:ascii="Calibri" w:hAnsi="Calibri" w:cs="Calibri"/>
                <w:sz w:val="22"/>
                <w:szCs w:val="22"/>
              </w:rPr>
            </w:pPr>
          </w:p>
        </w:tc>
      </w:tr>
      <w:tr w:rsidR="007C7039" w:rsidRPr="00501D1D" w14:paraId="3D216234" w14:textId="77777777" w:rsidTr="000D1949">
        <w:trPr>
          <w:trHeight w:val="143"/>
        </w:trPr>
        <w:tc>
          <w:tcPr>
            <w:tcW w:w="1435" w:type="dxa"/>
            <w:shd w:val="clear" w:color="auto" w:fill="FFFFFF" w:themeFill="background1"/>
          </w:tcPr>
          <w:p w14:paraId="086837A8" w14:textId="75DAA56D" w:rsidR="007C7039" w:rsidRPr="00501D1D" w:rsidRDefault="007C7039" w:rsidP="007C7039">
            <w:pPr>
              <w:rPr>
                <w:rFonts w:ascii="Calibri" w:hAnsi="Calibri" w:cs="Calibri"/>
                <w:b/>
                <w:sz w:val="22"/>
                <w:szCs w:val="22"/>
              </w:rPr>
            </w:pPr>
            <w:r w:rsidRPr="00501D1D">
              <w:rPr>
                <w:rFonts w:ascii="Calibri" w:hAnsi="Calibri" w:cs="Calibri"/>
                <w:b/>
                <w:sz w:val="22"/>
                <w:szCs w:val="22"/>
              </w:rPr>
              <w:t>14:</w:t>
            </w:r>
            <w:r>
              <w:rPr>
                <w:rFonts w:ascii="Calibri" w:hAnsi="Calibri" w:cs="Calibri"/>
                <w:b/>
                <w:sz w:val="22"/>
                <w:szCs w:val="22"/>
              </w:rPr>
              <w:t>3</w:t>
            </w:r>
            <w:r w:rsidRPr="00501D1D">
              <w:rPr>
                <w:rFonts w:ascii="Calibri" w:hAnsi="Calibri" w:cs="Calibri"/>
                <w:b/>
                <w:sz w:val="22"/>
                <w:szCs w:val="22"/>
              </w:rPr>
              <w:t>0-1</w:t>
            </w:r>
            <w:r>
              <w:rPr>
                <w:rFonts w:ascii="Calibri" w:hAnsi="Calibri" w:cs="Calibri"/>
                <w:b/>
                <w:sz w:val="22"/>
                <w:szCs w:val="22"/>
              </w:rPr>
              <w:t>5</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w:t>
            </w:r>
          </w:p>
        </w:tc>
        <w:tc>
          <w:tcPr>
            <w:tcW w:w="6030" w:type="dxa"/>
            <w:shd w:val="clear" w:color="auto" w:fill="FFFFFF" w:themeFill="background1"/>
          </w:tcPr>
          <w:p w14:paraId="212BEFE4" w14:textId="77777777" w:rsidR="007C7039" w:rsidRPr="00501D1D" w:rsidRDefault="007C7039" w:rsidP="007C7039">
            <w:pPr>
              <w:rPr>
                <w:rFonts w:ascii="Calibri" w:hAnsi="Calibri" w:cs="Calibri"/>
                <w:b/>
                <w:sz w:val="22"/>
                <w:szCs w:val="22"/>
              </w:rPr>
            </w:pPr>
            <w:r w:rsidRPr="00501D1D">
              <w:rPr>
                <w:rFonts w:ascii="Calibri" w:hAnsi="Calibri" w:cs="Calibri"/>
                <w:b/>
                <w:sz w:val="22"/>
                <w:szCs w:val="22"/>
              </w:rPr>
              <w:t>Break</w:t>
            </w:r>
          </w:p>
        </w:tc>
        <w:tc>
          <w:tcPr>
            <w:tcW w:w="3150" w:type="dxa"/>
            <w:shd w:val="clear" w:color="auto" w:fill="FFFFFF" w:themeFill="background1"/>
          </w:tcPr>
          <w:p w14:paraId="2D9EB8B9" w14:textId="0395E1F4" w:rsidR="007C7039" w:rsidRPr="007C7039" w:rsidRDefault="007C7039" w:rsidP="007C7039">
            <w:pPr>
              <w:rPr>
                <w:rFonts w:ascii="Calibri" w:hAnsi="Calibri" w:cs="Calibri"/>
                <w:sz w:val="22"/>
                <w:szCs w:val="22"/>
              </w:rPr>
            </w:pPr>
          </w:p>
        </w:tc>
      </w:tr>
      <w:tr w:rsidR="007C7039" w:rsidRPr="00501D1D" w14:paraId="740B41F3" w14:textId="77777777" w:rsidTr="000D1949">
        <w:trPr>
          <w:trHeight w:val="269"/>
        </w:trPr>
        <w:tc>
          <w:tcPr>
            <w:tcW w:w="1435" w:type="dxa"/>
            <w:shd w:val="clear" w:color="auto" w:fill="B6DDE8" w:themeFill="accent5" w:themeFillTint="66"/>
          </w:tcPr>
          <w:p w14:paraId="44C14C4B" w14:textId="5BB7DD35" w:rsidR="007C7039" w:rsidRPr="00501D1D" w:rsidRDefault="007C7039" w:rsidP="007C7039">
            <w:pPr>
              <w:rPr>
                <w:rFonts w:ascii="Calibri" w:hAnsi="Calibri" w:cs="Calibri"/>
                <w:b/>
                <w:sz w:val="22"/>
                <w:szCs w:val="22"/>
              </w:rPr>
            </w:pPr>
            <w:r w:rsidRPr="00501D1D">
              <w:rPr>
                <w:rFonts w:ascii="Calibri" w:hAnsi="Calibri" w:cs="Calibri"/>
                <w:b/>
                <w:sz w:val="22"/>
                <w:szCs w:val="22"/>
              </w:rPr>
              <w:t>1</w:t>
            </w:r>
            <w:r>
              <w:rPr>
                <w:rFonts w:ascii="Calibri" w:hAnsi="Calibri" w:cs="Calibri"/>
                <w:b/>
                <w:sz w:val="22"/>
                <w:szCs w:val="22"/>
              </w:rPr>
              <w:t>5</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0-1</w:t>
            </w:r>
            <w:r>
              <w:rPr>
                <w:rFonts w:ascii="Calibri" w:hAnsi="Calibri" w:cs="Calibri"/>
                <w:b/>
                <w:sz w:val="22"/>
                <w:szCs w:val="22"/>
              </w:rPr>
              <w:t>7</w:t>
            </w:r>
            <w:r w:rsidRPr="00501D1D">
              <w:rPr>
                <w:rFonts w:ascii="Calibri" w:hAnsi="Calibri" w:cs="Calibri"/>
                <w:b/>
                <w:sz w:val="22"/>
                <w:szCs w:val="22"/>
              </w:rPr>
              <w:t>:30</w:t>
            </w:r>
          </w:p>
        </w:tc>
        <w:tc>
          <w:tcPr>
            <w:tcW w:w="6030" w:type="dxa"/>
            <w:shd w:val="clear" w:color="auto" w:fill="B6DDE8" w:themeFill="accent5" w:themeFillTint="66"/>
          </w:tcPr>
          <w:p w14:paraId="4698A633" w14:textId="13647A5D" w:rsidR="007C7039" w:rsidRPr="00501D1D" w:rsidRDefault="007C7039" w:rsidP="007C7039">
            <w:pPr>
              <w:rPr>
                <w:rFonts w:ascii="Calibri" w:hAnsi="Calibri" w:cs="Calibri"/>
                <w:b/>
                <w:sz w:val="22"/>
                <w:szCs w:val="22"/>
              </w:rPr>
            </w:pPr>
            <w:r w:rsidRPr="007C7039">
              <w:rPr>
                <w:rFonts w:ascii="Calibri" w:hAnsi="Calibri" w:cs="Calibri"/>
                <w:b/>
                <w:sz w:val="22"/>
                <w:szCs w:val="22"/>
              </w:rPr>
              <w:t xml:space="preserve">Practical cases of </w:t>
            </w:r>
            <w:r>
              <w:rPr>
                <w:rFonts w:ascii="Calibri" w:hAnsi="Calibri" w:cs="Calibri"/>
                <w:b/>
                <w:sz w:val="22"/>
                <w:szCs w:val="22"/>
              </w:rPr>
              <w:t>EM data</w:t>
            </w:r>
          </w:p>
        </w:tc>
        <w:tc>
          <w:tcPr>
            <w:tcW w:w="3150" w:type="dxa"/>
            <w:shd w:val="clear" w:color="auto" w:fill="B6DDE8" w:themeFill="accent5" w:themeFillTint="66"/>
          </w:tcPr>
          <w:p w14:paraId="692CBAE8" w14:textId="1C528712" w:rsidR="007C7039" w:rsidRPr="007C7039" w:rsidRDefault="007C7039" w:rsidP="007C7039">
            <w:pPr>
              <w:rPr>
                <w:rFonts w:ascii="Calibri" w:hAnsi="Calibri" w:cs="Calibri"/>
                <w:sz w:val="22"/>
                <w:szCs w:val="22"/>
                <w:lang w:val="nl-NL"/>
              </w:rPr>
            </w:pPr>
            <w:r w:rsidRPr="007C7039">
              <w:rPr>
                <w:rFonts w:ascii="Calibri" w:hAnsi="Calibri" w:cs="Calibri"/>
                <w:sz w:val="22"/>
                <w:szCs w:val="22"/>
              </w:rPr>
              <w:t>Small group work</w:t>
            </w:r>
          </w:p>
        </w:tc>
      </w:tr>
      <w:tr w:rsidR="007C7039" w:rsidRPr="00501D1D" w14:paraId="02BE2AB4" w14:textId="77777777" w:rsidTr="000D1949">
        <w:trPr>
          <w:trHeight w:val="575"/>
        </w:trPr>
        <w:tc>
          <w:tcPr>
            <w:tcW w:w="1435" w:type="dxa"/>
          </w:tcPr>
          <w:p w14:paraId="6EEE0827" w14:textId="77777777" w:rsidR="007C7039" w:rsidRPr="00501D1D" w:rsidRDefault="007C7039" w:rsidP="000D1949">
            <w:pPr>
              <w:rPr>
                <w:rFonts w:ascii="Calibri" w:hAnsi="Calibri" w:cs="Calibri"/>
                <w:b/>
                <w:sz w:val="22"/>
                <w:szCs w:val="22"/>
                <w:lang w:val="nl-NL"/>
              </w:rPr>
            </w:pPr>
          </w:p>
        </w:tc>
        <w:tc>
          <w:tcPr>
            <w:tcW w:w="6030" w:type="dxa"/>
          </w:tcPr>
          <w:p w14:paraId="3CBBAA31" w14:textId="22988721" w:rsidR="007C7039" w:rsidRPr="00501D1D" w:rsidRDefault="007C7039" w:rsidP="000D1949">
            <w:pPr>
              <w:rPr>
                <w:rFonts w:ascii="Calibri" w:hAnsi="Calibri" w:cs="Calibri"/>
                <w:b/>
                <w:sz w:val="22"/>
                <w:szCs w:val="22"/>
              </w:rPr>
            </w:pPr>
            <w:r>
              <w:rPr>
                <w:rFonts w:ascii="Calibri" w:hAnsi="Calibri" w:cs="Calibri"/>
                <w:sz w:val="22"/>
                <w:szCs w:val="22"/>
              </w:rPr>
              <w:t xml:space="preserve">Participants will </w:t>
            </w:r>
            <w:r w:rsidRPr="007C7039">
              <w:rPr>
                <w:rFonts w:ascii="Calibri" w:hAnsi="Calibri" w:cs="Calibri"/>
                <w:sz w:val="22"/>
                <w:szCs w:val="22"/>
              </w:rPr>
              <w:t>adapt code for analyses on other datasets</w:t>
            </w:r>
            <w:r>
              <w:rPr>
                <w:rFonts w:ascii="Calibri" w:hAnsi="Calibri" w:cs="Calibri"/>
                <w:sz w:val="22"/>
                <w:szCs w:val="22"/>
              </w:rPr>
              <w:t xml:space="preserve">; </w:t>
            </w:r>
            <w:r w:rsidRPr="007C7039">
              <w:rPr>
                <w:rFonts w:ascii="Calibri" w:hAnsi="Calibri" w:cs="Calibri"/>
                <w:sz w:val="22"/>
                <w:szCs w:val="22"/>
              </w:rPr>
              <w:t>problem solving and general help.</w:t>
            </w:r>
          </w:p>
        </w:tc>
        <w:tc>
          <w:tcPr>
            <w:tcW w:w="3150" w:type="dxa"/>
          </w:tcPr>
          <w:p w14:paraId="067CF48B" w14:textId="09A77079" w:rsidR="007C7039" w:rsidRPr="007C7039" w:rsidRDefault="007C7039" w:rsidP="000D1949">
            <w:pPr>
              <w:rPr>
                <w:rFonts w:ascii="Calibri" w:hAnsi="Calibri" w:cs="Calibri"/>
                <w:sz w:val="22"/>
                <w:szCs w:val="22"/>
              </w:rPr>
            </w:pPr>
          </w:p>
        </w:tc>
      </w:tr>
    </w:tbl>
    <w:p w14:paraId="5478E354" w14:textId="77777777" w:rsidR="007C7039" w:rsidRPr="00501D1D" w:rsidRDefault="007C7039" w:rsidP="007C7039">
      <w:pPr>
        <w:rPr>
          <w:rFonts w:ascii="Calibri" w:hAnsi="Calibri" w:cs="Calibri"/>
          <w:lang w:val="en-GB"/>
        </w:rPr>
      </w:pPr>
    </w:p>
    <w:p w14:paraId="211A8353" w14:textId="6741B44A" w:rsidR="007C7039" w:rsidRPr="00501D1D" w:rsidRDefault="007C7039" w:rsidP="007C7039">
      <w:pPr>
        <w:jc w:val="center"/>
        <w:rPr>
          <w:rFonts w:ascii="Calibri" w:hAnsi="Calibri" w:cs="Calibri"/>
          <w:b/>
          <w:color w:val="002060"/>
          <w:u w:val="single"/>
        </w:rPr>
      </w:pPr>
      <w:r>
        <w:rPr>
          <w:rFonts w:ascii="Calibri" w:hAnsi="Calibri" w:cs="Calibri"/>
          <w:b/>
          <w:color w:val="002060"/>
          <w:u w:val="single"/>
        </w:rPr>
        <w:lastRenderedPageBreak/>
        <w:t>Day 3</w:t>
      </w:r>
    </w:p>
    <w:tbl>
      <w:tblPr>
        <w:tblStyle w:val="TableGridLigh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6030"/>
        <w:gridCol w:w="3150"/>
      </w:tblGrid>
      <w:tr w:rsidR="007C7039" w:rsidRPr="00501D1D" w14:paraId="2D6623F4" w14:textId="77777777" w:rsidTr="000D1949">
        <w:trPr>
          <w:trHeight w:val="305"/>
        </w:trPr>
        <w:tc>
          <w:tcPr>
            <w:tcW w:w="1435" w:type="dxa"/>
            <w:shd w:val="clear" w:color="auto" w:fill="B6DDE8" w:themeFill="accent5" w:themeFillTint="66"/>
          </w:tcPr>
          <w:p w14:paraId="112CB8D5" w14:textId="77777777" w:rsidR="007C7039" w:rsidRPr="00501D1D" w:rsidRDefault="007C7039" w:rsidP="000D1949">
            <w:pPr>
              <w:rPr>
                <w:rFonts w:ascii="Calibri" w:hAnsi="Calibri" w:cs="Calibri"/>
                <w:b/>
                <w:sz w:val="22"/>
                <w:szCs w:val="22"/>
              </w:rPr>
            </w:pPr>
            <w:r w:rsidRPr="00501D1D">
              <w:rPr>
                <w:rFonts w:ascii="Calibri" w:hAnsi="Calibri" w:cs="Calibri"/>
                <w:b/>
                <w:sz w:val="22"/>
                <w:szCs w:val="22"/>
              </w:rPr>
              <w:t>0</w:t>
            </w:r>
            <w:r>
              <w:rPr>
                <w:rFonts w:ascii="Calibri" w:hAnsi="Calibri" w:cs="Calibri"/>
                <w:b/>
                <w:sz w:val="22"/>
                <w:szCs w:val="22"/>
              </w:rPr>
              <w:t>8</w:t>
            </w:r>
            <w:r w:rsidRPr="00501D1D">
              <w:rPr>
                <w:rFonts w:ascii="Calibri" w:hAnsi="Calibri" w:cs="Calibri"/>
                <w:b/>
                <w:sz w:val="22"/>
                <w:szCs w:val="22"/>
              </w:rPr>
              <w:t>:</w:t>
            </w:r>
            <w:r>
              <w:rPr>
                <w:rFonts w:ascii="Calibri" w:hAnsi="Calibri" w:cs="Calibri"/>
                <w:b/>
                <w:sz w:val="22"/>
                <w:szCs w:val="22"/>
              </w:rPr>
              <w:t>45</w:t>
            </w:r>
            <w:r w:rsidRPr="00501D1D">
              <w:rPr>
                <w:rFonts w:ascii="Calibri" w:hAnsi="Calibri" w:cs="Calibri"/>
                <w:b/>
                <w:sz w:val="22"/>
                <w:szCs w:val="22"/>
              </w:rPr>
              <w:t>-09:</w:t>
            </w:r>
            <w:r>
              <w:rPr>
                <w:rFonts w:ascii="Calibri" w:hAnsi="Calibri" w:cs="Calibri"/>
                <w:b/>
                <w:sz w:val="22"/>
                <w:szCs w:val="22"/>
              </w:rPr>
              <w:t>00</w:t>
            </w:r>
          </w:p>
        </w:tc>
        <w:tc>
          <w:tcPr>
            <w:tcW w:w="6030" w:type="dxa"/>
            <w:shd w:val="clear" w:color="auto" w:fill="B6DDE8" w:themeFill="accent5" w:themeFillTint="66"/>
          </w:tcPr>
          <w:p w14:paraId="7BBB8743" w14:textId="77777777" w:rsidR="007C7039" w:rsidRPr="00501D1D" w:rsidRDefault="007C7039" w:rsidP="000D1949">
            <w:pPr>
              <w:rPr>
                <w:rFonts w:ascii="Calibri" w:hAnsi="Calibri" w:cs="Calibri"/>
                <w:b/>
                <w:sz w:val="22"/>
                <w:szCs w:val="22"/>
              </w:rPr>
            </w:pPr>
            <w:r w:rsidRPr="00501D1D">
              <w:rPr>
                <w:rFonts w:ascii="Calibri" w:hAnsi="Calibri" w:cs="Calibri"/>
                <w:b/>
                <w:sz w:val="22"/>
                <w:szCs w:val="22"/>
              </w:rPr>
              <w:t xml:space="preserve">Welcome and Review of the </w:t>
            </w:r>
            <w:r>
              <w:rPr>
                <w:rFonts w:ascii="Calibri" w:hAnsi="Calibri" w:cs="Calibri"/>
                <w:b/>
                <w:sz w:val="22"/>
                <w:szCs w:val="22"/>
              </w:rPr>
              <w:t>Day</w:t>
            </w:r>
            <w:r w:rsidRPr="00501D1D">
              <w:rPr>
                <w:rFonts w:ascii="Calibri" w:hAnsi="Calibri" w:cs="Calibri"/>
                <w:b/>
                <w:sz w:val="22"/>
                <w:szCs w:val="22"/>
              </w:rPr>
              <w:t xml:space="preserve"> Program</w:t>
            </w:r>
          </w:p>
        </w:tc>
        <w:tc>
          <w:tcPr>
            <w:tcW w:w="3150" w:type="dxa"/>
            <w:shd w:val="clear" w:color="auto" w:fill="B6DDE8" w:themeFill="accent5" w:themeFillTint="66"/>
          </w:tcPr>
          <w:p w14:paraId="644104E8" w14:textId="77777777" w:rsidR="007C7039" w:rsidRPr="007C7039" w:rsidRDefault="007C7039" w:rsidP="000D1949">
            <w:pPr>
              <w:rPr>
                <w:rFonts w:ascii="Calibri" w:hAnsi="Calibri" w:cs="Calibri"/>
                <w:sz w:val="22"/>
                <w:szCs w:val="22"/>
              </w:rPr>
            </w:pPr>
            <w:r w:rsidRPr="007C7039">
              <w:rPr>
                <w:rFonts w:ascii="Calibri" w:hAnsi="Calibri" w:cs="Calibri"/>
                <w:sz w:val="22"/>
                <w:szCs w:val="22"/>
              </w:rPr>
              <w:t>Alex Dima</w:t>
            </w:r>
          </w:p>
        </w:tc>
      </w:tr>
      <w:tr w:rsidR="007C7039" w:rsidRPr="00501D1D" w14:paraId="26DBCCFB" w14:textId="77777777" w:rsidTr="000D1949">
        <w:tc>
          <w:tcPr>
            <w:tcW w:w="1435" w:type="dxa"/>
          </w:tcPr>
          <w:p w14:paraId="427E2227" w14:textId="77777777" w:rsidR="007C7039" w:rsidRPr="00501D1D" w:rsidRDefault="007C7039" w:rsidP="000D1949">
            <w:pPr>
              <w:rPr>
                <w:rFonts w:ascii="Calibri" w:hAnsi="Calibri" w:cs="Calibri"/>
                <w:sz w:val="22"/>
                <w:szCs w:val="22"/>
              </w:rPr>
            </w:pPr>
          </w:p>
        </w:tc>
        <w:tc>
          <w:tcPr>
            <w:tcW w:w="6030" w:type="dxa"/>
          </w:tcPr>
          <w:p w14:paraId="7BF11C30" w14:textId="78ABB389" w:rsidR="007C7039" w:rsidRPr="007C7039" w:rsidRDefault="007C7039" w:rsidP="000D1949">
            <w:pPr>
              <w:rPr>
                <w:rFonts w:ascii="Calibri" w:hAnsi="Calibri" w:cs="Calibri"/>
                <w:color w:val="00B050"/>
                <w:sz w:val="22"/>
                <w:szCs w:val="22"/>
              </w:rPr>
            </w:pPr>
            <w:r w:rsidRPr="007C7039">
              <w:rPr>
                <w:rFonts w:ascii="Calibri" w:hAnsi="Calibri" w:cs="Calibri"/>
                <w:sz w:val="22"/>
                <w:szCs w:val="22"/>
              </w:rPr>
              <w:t>General overview and welcome.</w:t>
            </w:r>
          </w:p>
        </w:tc>
        <w:tc>
          <w:tcPr>
            <w:tcW w:w="3150" w:type="dxa"/>
          </w:tcPr>
          <w:p w14:paraId="6BD35E76" w14:textId="77777777" w:rsidR="007C7039" w:rsidRPr="007C7039" w:rsidRDefault="007C7039" w:rsidP="000D1949">
            <w:pPr>
              <w:rPr>
                <w:rFonts w:ascii="Calibri" w:hAnsi="Calibri" w:cs="Calibri"/>
                <w:sz w:val="22"/>
                <w:szCs w:val="22"/>
              </w:rPr>
            </w:pPr>
          </w:p>
        </w:tc>
      </w:tr>
      <w:tr w:rsidR="007C7039" w:rsidRPr="00501D1D" w14:paraId="5F38F4D1" w14:textId="77777777" w:rsidTr="000D1949">
        <w:trPr>
          <w:trHeight w:val="288"/>
        </w:trPr>
        <w:tc>
          <w:tcPr>
            <w:tcW w:w="1435" w:type="dxa"/>
            <w:shd w:val="clear" w:color="auto" w:fill="B6DDE8" w:themeFill="accent5" w:themeFillTint="66"/>
          </w:tcPr>
          <w:p w14:paraId="59537340" w14:textId="194AB3DF" w:rsidR="007C7039" w:rsidRPr="00501D1D" w:rsidRDefault="007C7039" w:rsidP="007C7039">
            <w:pPr>
              <w:rPr>
                <w:rFonts w:ascii="Calibri" w:hAnsi="Calibri" w:cs="Calibri"/>
                <w:b/>
                <w:sz w:val="22"/>
                <w:szCs w:val="22"/>
              </w:rPr>
            </w:pPr>
            <w:r>
              <w:rPr>
                <w:rFonts w:ascii="Calibri" w:hAnsi="Calibri" w:cs="Calibri"/>
                <w:b/>
                <w:sz w:val="22"/>
                <w:szCs w:val="22"/>
              </w:rPr>
              <w:t>09</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0-1</w:t>
            </w:r>
            <w:r>
              <w:rPr>
                <w:rFonts w:ascii="Calibri" w:hAnsi="Calibri" w:cs="Calibri"/>
                <w:b/>
                <w:sz w:val="22"/>
                <w:szCs w:val="22"/>
              </w:rPr>
              <w:t>0</w:t>
            </w:r>
            <w:r w:rsidRPr="00501D1D">
              <w:rPr>
                <w:rFonts w:ascii="Calibri" w:hAnsi="Calibri" w:cs="Calibri"/>
                <w:b/>
                <w:sz w:val="22"/>
                <w:szCs w:val="22"/>
              </w:rPr>
              <w:t>:</w:t>
            </w:r>
            <w:r>
              <w:rPr>
                <w:rFonts w:ascii="Calibri" w:hAnsi="Calibri" w:cs="Calibri"/>
                <w:b/>
                <w:sz w:val="22"/>
                <w:szCs w:val="22"/>
              </w:rPr>
              <w:t>45</w:t>
            </w:r>
          </w:p>
        </w:tc>
        <w:tc>
          <w:tcPr>
            <w:tcW w:w="6030" w:type="dxa"/>
            <w:shd w:val="clear" w:color="auto" w:fill="B6DDE8" w:themeFill="accent5" w:themeFillTint="66"/>
          </w:tcPr>
          <w:p w14:paraId="717955AF" w14:textId="7A936E07" w:rsidR="007C7039" w:rsidRPr="007C7039" w:rsidRDefault="007C7039" w:rsidP="007C7039">
            <w:pPr>
              <w:rPr>
                <w:rFonts w:ascii="Calibri" w:hAnsi="Calibri" w:cs="Calibri"/>
                <w:b/>
                <w:bCs/>
                <w:sz w:val="22"/>
                <w:szCs w:val="22"/>
              </w:rPr>
            </w:pPr>
            <w:r w:rsidRPr="007C7039">
              <w:rPr>
                <w:rFonts w:ascii="Calibri" w:hAnsi="Calibri" w:cs="Calibri"/>
                <w:b/>
                <w:bCs/>
                <w:sz w:val="22"/>
                <w:szCs w:val="22"/>
              </w:rPr>
              <w:t xml:space="preserve">Introduction to </w:t>
            </w:r>
            <w:r>
              <w:rPr>
                <w:rFonts w:ascii="Calibri" w:hAnsi="Calibri" w:cs="Calibri"/>
                <w:b/>
                <w:bCs/>
                <w:sz w:val="22"/>
                <w:szCs w:val="22"/>
              </w:rPr>
              <w:t>EHD data analysis</w:t>
            </w:r>
          </w:p>
        </w:tc>
        <w:tc>
          <w:tcPr>
            <w:tcW w:w="3150" w:type="dxa"/>
            <w:shd w:val="clear" w:color="auto" w:fill="B6DDE8" w:themeFill="accent5" w:themeFillTint="66"/>
          </w:tcPr>
          <w:p w14:paraId="56D908F1" w14:textId="34CC5F3A" w:rsidR="007C7039" w:rsidRPr="007C7039" w:rsidRDefault="007C7039" w:rsidP="007C7039">
            <w:pPr>
              <w:rPr>
                <w:rFonts w:ascii="Calibri" w:hAnsi="Calibri" w:cs="Calibri"/>
                <w:sz w:val="22"/>
                <w:szCs w:val="22"/>
                <w:highlight w:val="yellow"/>
              </w:rPr>
            </w:pPr>
            <w:r w:rsidRPr="007C7039">
              <w:rPr>
                <w:rFonts w:ascii="Calibri" w:hAnsi="Calibri" w:cs="Calibri"/>
                <w:sz w:val="22"/>
                <w:szCs w:val="22"/>
                <w:lang w:val="nl-NL"/>
              </w:rPr>
              <w:t>Sam Allemann</w:t>
            </w:r>
            <w:r>
              <w:rPr>
                <w:rFonts w:ascii="Calibri" w:hAnsi="Calibri" w:cs="Calibri"/>
                <w:sz w:val="22"/>
                <w:szCs w:val="22"/>
                <w:lang w:val="nl-NL"/>
              </w:rPr>
              <w:t>, Alex Dima</w:t>
            </w:r>
          </w:p>
        </w:tc>
      </w:tr>
      <w:tr w:rsidR="007C7039" w:rsidRPr="00501D1D" w14:paraId="25D486E0" w14:textId="77777777" w:rsidTr="000D1949">
        <w:trPr>
          <w:trHeight w:val="288"/>
        </w:trPr>
        <w:tc>
          <w:tcPr>
            <w:tcW w:w="1435" w:type="dxa"/>
            <w:shd w:val="clear" w:color="auto" w:fill="auto"/>
          </w:tcPr>
          <w:p w14:paraId="2714EC04" w14:textId="77777777" w:rsidR="007C7039" w:rsidRPr="00501D1D" w:rsidRDefault="007C7039" w:rsidP="007C7039">
            <w:pPr>
              <w:rPr>
                <w:rFonts w:ascii="Calibri" w:hAnsi="Calibri" w:cs="Calibri"/>
                <w:b/>
                <w:sz w:val="22"/>
                <w:szCs w:val="22"/>
                <w:lang w:val="nl-NL"/>
              </w:rPr>
            </w:pPr>
          </w:p>
        </w:tc>
        <w:tc>
          <w:tcPr>
            <w:tcW w:w="6030" w:type="dxa"/>
            <w:shd w:val="clear" w:color="auto" w:fill="auto"/>
          </w:tcPr>
          <w:p w14:paraId="68AF131E" w14:textId="3865ED93" w:rsidR="007C7039" w:rsidRPr="00501D1D" w:rsidRDefault="007C7039" w:rsidP="007C7039">
            <w:pPr>
              <w:rPr>
                <w:rFonts w:ascii="Calibri" w:hAnsi="Calibri" w:cs="Calibri"/>
                <w:b/>
                <w:sz w:val="22"/>
                <w:szCs w:val="22"/>
              </w:rPr>
            </w:pPr>
            <w:r>
              <w:rPr>
                <w:rFonts w:ascii="Calibri" w:hAnsi="Calibri" w:cs="Calibri"/>
                <w:bCs/>
                <w:sz w:val="22"/>
                <w:szCs w:val="22"/>
              </w:rPr>
              <w:t>Review of data characteristics and methods appropriate to EHD data; types of EHD datasets; data preparation; AdhereR functions for initiation, implementation and persistence; using multiple datasets (prescription, dispensing, hospitalisations); summaries vs trajectories</w:t>
            </w:r>
          </w:p>
        </w:tc>
        <w:tc>
          <w:tcPr>
            <w:tcW w:w="3150" w:type="dxa"/>
            <w:shd w:val="clear" w:color="auto" w:fill="auto"/>
          </w:tcPr>
          <w:p w14:paraId="1F7D528C" w14:textId="767CAAE6" w:rsidR="007C7039" w:rsidRPr="007C7039" w:rsidRDefault="007C7039" w:rsidP="007C7039">
            <w:pPr>
              <w:rPr>
                <w:rFonts w:ascii="Calibri" w:hAnsi="Calibri" w:cs="Calibri"/>
                <w:sz w:val="22"/>
                <w:szCs w:val="22"/>
              </w:rPr>
            </w:pPr>
          </w:p>
        </w:tc>
      </w:tr>
      <w:tr w:rsidR="007C7039" w:rsidRPr="00501D1D" w14:paraId="6966F836" w14:textId="77777777" w:rsidTr="000D1949">
        <w:trPr>
          <w:trHeight w:val="197"/>
        </w:trPr>
        <w:tc>
          <w:tcPr>
            <w:tcW w:w="1435" w:type="dxa"/>
          </w:tcPr>
          <w:p w14:paraId="6546F3D3" w14:textId="62DFB58B" w:rsidR="007C7039" w:rsidRPr="00501D1D" w:rsidRDefault="007C7039" w:rsidP="007C7039">
            <w:pPr>
              <w:rPr>
                <w:rFonts w:ascii="Calibri" w:hAnsi="Calibri" w:cs="Calibri"/>
                <w:b/>
                <w:sz w:val="22"/>
                <w:szCs w:val="22"/>
              </w:rPr>
            </w:pPr>
            <w:r w:rsidRPr="00501D1D">
              <w:rPr>
                <w:rFonts w:ascii="Calibri" w:hAnsi="Calibri" w:cs="Calibri"/>
                <w:b/>
                <w:sz w:val="22"/>
                <w:szCs w:val="22"/>
              </w:rPr>
              <w:t>1</w:t>
            </w:r>
            <w:r>
              <w:rPr>
                <w:rFonts w:ascii="Calibri" w:hAnsi="Calibri" w:cs="Calibri"/>
                <w:b/>
                <w:sz w:val="22"/>
                <w:szCs w:val="22"/>
              </w:rPr>
              <w:t>0</w:t>
            </w:r>
            <w:r w:rsidRPr="00501D1D">
              <w:rPr>
                <w:rFonts w:ascii="Calibri" w:hAnsi="Calibri" w:cs="Calibri"/>
                <w:b/>
                <w:sz w:val="22"/>
                <w:szCs w:val="22"/>
              </w:rPr>
              <w:t>:</w:t>
            </w:r>
            <w:r>
              <w:rPr>
                <w:rFonts w:ascii="Calibri" w:hAnsi="Calibri" w:cs="Calibri"/>
                <w:b/>
                <w:sz w:val="22"/>
                <w:szCs w:val="22"/>
              </w:rPr>
              <w:t>45-</w:t>
            </w:r>
            <w:r w:rsidRPr="00501D1D">
              <w:rPr>
                <w:rFonts w:ascii="Calibri" w:hAnsi="Calibri" w:cs="Calibri"/>
                <w:b/>
                <w:sz w:val="22"/>
                <w:szCs w:val="22"/>
              </w:rPr>
              <w:t>11:</w:t>
            </w:r>
            <w:r>
              <w:rPr>
                <w:rFonts w:ascii="Calibri" w:hAnsi="Calibri" w:cs="Calibri"/>
                <w:b/>
                <w:sz w:val="22"/>
                <w:szCs w:val="22"/>
              </w:rPr>
              <w:t>00</w:t>
            </w:r>
          </w:p>
        </w:tc>
        <w:tc>
          <w:tcPr>
            <w:tcW w:w="6030" w:type="dxa"/>
          </w:tcPr>
          <w:p w14:paraId="480D8C9E" w14:textId="6C84D13B" w:rsidR="007C7039" w:rsidRPr="007C7039" w:rsidRDefault="007C7039" w:rsidP="007C7039">
            <w:pPr>
              <w:rPr>
                <w:rFonts w:ascii="Calibri" w:hAnsi="Calibri" w:cs="Calibri"/>
                <w:b/>
                <w:i/>
                <w:sz w:val="22"/>
                <w:szCs w:val="22"/>
              </w:rPr>
            </w:pPr>
            <w:r w:rsidRPr="00501D1D">
              <w:rPr>
                <w:rFonts w:ascii="Calibri" w:hAnsi="Calibri" w:cs="Calibri"/>
                <w:b/>
                <w:i/>
                <w:sz w:val="22"/>
                <w:szCs w:val="22"/>
              </w:rPr>
              <w:t>BREAK</w:t>
            </w:r>
          </w:p>
        </w:tc>
        <w:tc>
          <w:tcPr>
            <w:tcW w:w="3150" w:type="dxa"/>
          </w:tcPr>
          <w:p w14:paraId="4AD85CA5" w14:textId="77777777" w:rsidR="007C7039" w:rsidRPr="007C7039" w:rsidRDefault="007C7039" w:rsidP="007C7039">
            <w:pPr>
              <w:rPr>
                <w:rFonts w:ascii="Calibri" w:hAnsi="Calibri" w:cs="Calibri"/>
                <w:sz w:val="22"/>
                <w:szCs w:val="22"/>
              </w:rPr>
            </w:pPr>
          </w:p>
        </w:tc>
      </w:tr>
      <w:tr w:rsidR="007C7039" w:rsidRPr="00501D1D" w14:paraId="1DDFA0B7" w14:textId="77777777" w:rsidTr="000D1949">
        <w:trPr>
          <w:trHeight w:val="396"/>
        </w:trPr>
        <w:tc>
          <w:tcPr>
            <w:tcW w:w="1435" w:type="dxa"/>
            <w:shd w:val="clear" w:color="auto" w:fill="B6DDE8"/>
          </w:tcPr>
          <w:p w14:paraId="2E4D1A64" w14:textId="509A4C6C" w:rsidR="007C7039" w:rsidRPr="00501D1D" w:rsidRDefault="007C7039" w:rsidP="007C7039">
            <w:pPr>
              <w:rPr>
                <w:rFonts w:ascii="Calibri" w:hAnsi="Calibri" w:cs="Calibri"/>
                <w:b/>
                <w:color w:val="B6DDE8" w:themeColor="accent5" w:themeTint="66"/>
                <w:sz w:val="22"/>
                <w:szCs w:val="22"/>
              </w:rPr>
            </w:pPr>
            <w:r w:rsidRPr="00501D1D">
              <w:rPr>
                <w:rFonts w:ascii="Calibri" w:hAnsi="Calibri" w:cs="Calibri"/>
                <w:b/>
                <w:sz w:val="22"/>
                <w:szCs w:val="22"/>
              </w:rPr>
              <w:t>11:</w:t>
            </w:r>
            <w:r>
              <w:rPr>
                <w:rFonts w:ascii="Calibri" w:hAnsi="Calibri" w:cs="Calibri"/>
                <w:b/>
                <w:sz w:val="22"/>
                <w:szCs w:val="22"/>
              </w:rPr>
              <w:t>00</w:t>
            </w:r>
            <w:r w:rsidRPr="00501D1D">
              <w:rPr>
                <w:rFonts w:ascii="Calibri" w:hAnsi="Calibri" w:cs="Calibri"/>
                <w:b/>
                <w:sz w:val="22"/>
                <w:szCs w:val="22"/>
              </w:rPr>
              <w:t>-12:</w:t>
            </w:r>
            <w:r>
              <w:rPr>
                <w:rFonts w:ascii="Calibri" w:hAnsi="Calibri" w:cs="Calibri"/>
                <w:b/>
                <w:sz w:val="22"/>
                <w:szCs w:val="22"/>
              </w:rPr>
              <w:t>30</w:t>
            </w:r>
          </w:p>
        </w:tc>
        <w:tc>
          <w:tcPr>
            <w:tcW w:w="6030" w:type="dxa"/>
            <w:shd w:val="clear" w:color="auto" w:fill="B6DDE8"/>
          </w:tcPr>
          <w:p w14:paraId="5EFA41F2" w14:textId="7A3F0BB6" w:rsidR="007C7039" w:rsidRPr="00501D1D" w:rsidRDefault="007C7039" w:rsidP="007C7039">
            <w:pPr>
              <w:rPr>
                <w:rFonts w:ascii="Calibri" w:hAnsi="Calibri" w:cs="Calibri"/>
                <w:color w:val="B6DDE8" w:themeColor="accent5" w:themeTint="66"/>
                <w:sz w:val="22"/>
                <w:szCs w:val="22"/>
              </w:rPr>
            </w:pPr>
            <w:r>
              <w:rPr>
                <w:rFonts w:ascii="Calibri" w:hAnsi="Calibri" w:cs="Calibri"/>
                <w:b/>
                <w:sz w:val="22"/>
                <w:szCs w:val="22"/>
              </w:rPr>
              <w:t>Demo R analysis EHD data</w:t>
            </w:r>
          </w:p>
        </w:tc>
        <w:tc>
          <w:tcPr>
            <w:tcW w:w="3150" w:type="dxa"/>
            <w:shd w:val="clear" w:color="auto" w:fill="B6DDE8"/>
          </w:tcPr>
          <w:p w14:paraId="41C0D607" w14:textId="571352A7" w:rsidR="007C7039" w:rsidRPr="007C7039" w:rsidRDefault="007C7039" w:rsidP="007C7039">
            <w:pPr>
              <w:rPr>
                <w:rFonts w:ascii="Calibri" w:hAnsi="Calibri" w:cs="Calibri"/>
                <w:color w:val="B6DDE8" w:themeColor="accent5" w:themeTint="66"/>
                <w:sz w:val="22"/>
                <w:szCs w:val="22"/>
                <w:lang w:val="nl-NL"/>
              </w:rPr>
            </w:pPr>
            <w:r w:rsidRPr="007C7039">
              <w:rPr>
                <w:rFonts w:ascii="Calibri" w:hAnsi="Calibri" w:cs="Calibri"/>
                <w:sz w:val="22"/>
                <w:szCs w:val="22"/>
                <w:lang w:val="nl-NL"/>
              </w:rPr>
              <w:t>Sam Allemann</w:t>
            </w:r>
          </w:p>
        </w:tc>
      </w:tr>
      <w:tr w:rsidR="007C7039" w:rsidRPr="00501D1D" w14:paraId="03284D52" w14:textId="77777777" w:rsidTr="000D1949">
        <w:trPr>
          <w:trHeight w:val="396"/>
        </w:trPr>
        <w:tc>
          <w:tcPr>
            <w:tcW w:w="1435" w:type="dxa"/>
            <w:shd w:val="clear" w:color="auto" w:fill="auto"/>
          </w:tcPr>
          <w:p w14:paraId="27253B9D" w14:textId="2E80B58E" w:rsidR="007C7039" w:rsidRPr="00501D1D" w:rsidRDefault="007C7039" w:rsidP="007C7039">
            <w:pPr>
              <w:rPr>
                <w:rFonts w:ascii="Calibri" w:hAnsi="Calibri" w:cs="Calibri"/>
                <w:b/>
                <w:sz w:val="22"/>
                <w:szCs w:val="22"/>
              </w:rPr>
            </w:pPr>
            <w:r w:rsidRPr="00501D1D">
              <w:rPr>
                <w:rFonts w:ascii="Calibri" w:hAnsi="Calibri" w:cs="Calibri"/>
                <w:b/>
                <w:sz w:val="22"/>
                <w:szCs w:val="22"/>
              </w:rPr>
              <w:t>12:</w:t>
            </w:r>
            <w:r>
              <w:rPr>
                <w:rFonts w:ascii="Calibri" w:hAnsi="Calibri" w:cs="Calibri"/>
                <w:b/>
                <w:sz w:val="22"/>
                <w:szCs w:val="22"/>
              </w:rPr>
              <w:t>30</w:t>
            </w:r>
            <w:r w:rsidRPr="00501D1D">
              <w:rPr>
                <w:rFonts w:ascii="Calibri" w:hAnsi="Calibri" w:cs="Calibri"/>
                <w:b/>
                <w:sz w:val="22"/>
                <w:szCs w:val="22"/>
              </w:rPr>
              <w:t>-13:</w:t>
            </w:r>
            <w:r>
              <w:rPr>
                <w:rFonts w:ascii="Calibri" w:hAnsi="Calibri" w:cs="Calibri"/>
                <w:b/>
                <w:sz w:val="22"/>
                <w:szCs w:val="22"/>
              </w:rPr>
              <w:t>30</w:t>
            </w:r>
          </w:p>
        </w:tc>
        <w:tc>
          <w:tcPr>
            <w:tcW w:w="6030" w:type="dxa"/>
            <w:shd w:val="clear" w:color="auto" w:fill="auto"/>
          </w:tcPr>
          <w:p w14:paraId="1722A795" w14:textId="3E5BBC78" w:rsidR="007C7039" w:rsidRPr="007C7039" w:rsidRDefault="007C7039" w:rsidP="007C7039">
            <w:pPr>
              <w:rPr>
                <w:rFonts w:ascii="Calibri" w:hAnsi="Calibri" w:cs="Calibri"/>
                <w:b/>
                <w:i/>
                <w:sz w:val="22"/>
                <w:szCs w:val="22"/>
              </w:rPr>
            </w:pPr>
            <w:r w:rsidRPr="00501D1D">
              <w:rPr>
                <w:rFonts w:ascii="Calibri" w:hAnsi="Calibri" w:cs="Calibri"/>
                <w:b/>
                <w:i/>
                <w:sz w:val="22"/>
                <w:szCs w:val="22"/>
              </w:rPr>
              <w:t>LUNCH</w:t>
            </w:r>
          </w:p>
        </w:tc>
        <w:tc>
          <w:tcPr>
            <w:tcW w:w="3150" w:type="dxa"/>
            <w:shd w:val="clear" w:color="auto" w:fill="auto"/>
          </w:tcPr>
          <w:p w14:paraId="2783B7A0" w14:textId="77777777" w:rsidR="007C7039" w:rsidRPr="007C7039" w:rsidRDefault="007C7039" w:rsidP="007C7039">
            <w:pPr>
              <w:rPr>
                <w:rFonts w:ascii="Calibri" w:hAnsi="Calibri" w:cs="Calibri"/>
                <w:sz w:val="22"/>
                <w:szCs w:val="22"/>
              </w:rPr>
            </w:pPr>
          </w:p>
        </w:tc>
      </w:tr>
      <w:tr w:rsidR="007C7039" w:rsidRPr="00501D1D" w14:paraId="60021D87" w14:textId="77777777" w:rsidTr="000D1949">
        <w:trPr>
          <w:trHeight w:val="270"/>
        </w:trPr>
        <w:tc>
          <w:tcPr>
            <w:tcW w:w="1435" w:type="dxa"/>
            <w:shd w:val="clear" w:color="auto" w:fill="B7DDE8"/>
          </w:tcPr>
          <w:p w14:paraId="3C2AEE3F" w14:textId="17AE6896" w:rsidR="007C7039" w:rsidRPr="00501D1D" w:rsidRDefault="007C7039" w:rsidP="007C7039">
            <w:pPr>
              <w:rPr>
                <w:rFonts w:ascii="Calibri" w:hAnsi="Calibri" w:cs="Calibri"/>
                <w:b/>
                <w:sz w:val="22"/>
                <w:szCs w:val="22"/>
              </w:rPr>
            </w:pPr>
            <w:r w:rsidRPr="00501D1D">
              <w:rPr>
                <w:rFonts w:ascii="Calibri" w:hAnsi="Calibri" w:cs="Calibri"/>
                <w:b/>
                <w:sz w:val="22"/>
                <w:szCs w:val="22"/>
              </w:rPr>
              <w:t>13:</w:t>
            </w:r>
            <w:r>
              <w:rPr>
                <w:rFonts w:ascii="Calibri" w:hAnsi="Calibri" w:cs="Calibri"/>
                <w:b/>
                <w:sz w:val="22"/>
                <w:szCs w:val="22"/>
              </w:rPr>
              <w:t>3</w:t>
            </w:r>
            <w:r w:rsidRPr="00501D1D">
              <w:rPr>
                <w:rFonts w:ascii="Calibri" w:hAnsi="Calibri" w:cs="Calibri"/>
                <w:b/>
                <w:sz w:val="22"/>
                <w:szCs w:val="22"/>
              </w:rPr>
              <w:t>0-14:</w:t>
            </w:r>
            <w:r>
              <w:rPr>
                <w:rFonts w:ascii="Calibri" w:hAnsi="Calibri" w:cs="Calibri"/>
                <w:b/>
                <w:sz w:val="22"/>
                <w:szCs w:val="22"/>
              </w:rPr>
              <w:t>3</w:t>
            </w:r>
            <w:r w:rsidRPr="00501D1D">
              <w:rPr>
                <w:rFonts w:ascii="Calibri" w:hAnsi="Calibri" w:cs="Calibri"/>
                <w:b/>
                <w:sz w:val="22"/>
                <w:szCs w:val="22"/>
              </w:rPr>
              <w:t>0</w:t>
            </w:r>
          </w:p>
        </w:tc>
        <w:tc>
          <w:tcPr>
            <w:tcW w:w="6030" w:type="dxa"/>
            <w:shd w:val="clear" w:color="auto" w:fill="B7DDE8"/>
          </w:tcPr>
          <w:p w14:paraId="5602CE37" w14:textId="49F4D0FA" w:rsidR="007C7039" w:rsidRPr="00501D1D" w:rsidRDefault="007C7039" w:rsidP="007C7039">
            <w:pPr>
              <w:rPr>
                <w:rFonts w:ascii="Calibri" w:hAnsi="Calibri" w:cs="Calibri"/>
                <w:sz w:val="22"/>
                <w:szCs w:val="22"/>
              </w:rPr>
            </w:pPr>
            <w:r>
              <w:rPr>
                <w:rFonts w:ascii="Calibri" w:hAnsi="Calibri" w:cs="Calibri"/>
                <w:b/>
                <w:sz w:val="22"/>
                <w:szCs w:val="22"/>
              </w:rPr>
              <w:t>R</w:t>
            </w:r>
            <w:r w:rsidRPr="007C7039">
              <w:rPr>
                <w:rFonts w:ascii="Calibri" w:hAnsi="Calibri" w:cs="Calibri"/>
                <w:b/>
                <w:sz w:val="22"/>
                <w:szCs w:val="22"/>
                <w:lang w:val="nl-NL"/>
              </w:rPr>
              <w:t>un analysis on the example dataset provided</w:t>
            </w:r>
          </w:p>
        </w:tc>
        <w:tc>
          <w:tcPr>
            <w:tcW w:w="3150" w:type="dxa"/>
            <w:shd w:val="clear" w:color="auto" w:fill="B7DDE8"/>
          </w:tcPr>
          <w:p w14:paraId="44ADF0F7" w14:textId="27980D70" w:rsidR="007C7039" w:rsidRPr="007C7039" w:rsidRDefault="007C7039" w:rsidP="007C7039">
            <w:pPr>
              <w:rPr>
                <w:rFonts w:ascii="Calibri" w:hAnsi="Calibri" w:cs="Calibri"/>
                <w:sz w:val="22"/>
                <w:szCs w:val="22"/>
                <w:lang w:val="nl-NL"/>
              </w:rPr>
            </w:pPr>
            <w:r w:rsidRPr="007C7039">
              <w:rPr>
                <w:rFonts w:ascii="Calibri" w:hAnsi="Calibri" w:cs="Calibri"/>
                <w:sz w:val="22"/>
                <w:szCs w:val="22"/>
              </w:rPr>
              <w:t>Small group work</w:t>
            </w:r>
          </w:p>
        </w:tc>
      </w:tr>
      <w:tr w:rsidR="007C7039" w:rsidRPr="00501D1D" w14:paraId="048A5291" w14:textId="77777777" w:rsidTr="000D1949">
        <w:trPr>
          <w:trHeight w:val="323"/>
        </w:trPr>
        <w:tc>
          <w:tcPr>
            <w:tcW w:w="1435" w:type="dxa"/>
          </w:tcPr>
          <w:p w14:paraId="4C33B02A" w14:textId="77777777" w:rsidR="007C7039" w:rsidRPr="00501D1D" w:rsidRDefault="007C7039" w:rsidP="000D1949">
            <w:pPr>
              <w:rPr>
                <w:rFonts w:ascii="Calibri" w:hAnsi="Calibri" w:cs="Calibri"/>
                <w:b/>
                <w:sz w:val="22"/>
                <w:szCs w:val="22"/>
                <w:lang w:val="nl-NL"/>
              </w:rPr>
            </w:pPr>
          </w:p>
        </w:tc>
        <w:tc>
          <w:tcPr>
            <w:tcW w:w="6030" w:type="dxa"/>
          </w:tcPr>
          <w:p w14:paraId="75FA1937" w14:textId="39B1C7F4" w:rsidR="007C7039" w:rsidRPr="00501D1D" w:rsidRDefault="007C7039" w:rsidP="000D1949">
            <w:pPr>
              <w:rPr>
                <w:rFonts w:ascii="Calibri" w:hAnsi="Calibri" w:cs="Calibri"/>
                <w:sz w:val="22"/>
                <w:szCs w:val="22"/>
              </w:rPr>
            </w:pPr>
            <w:r>
              <w:rPr>
                <w:rFonts w:ascii="Calibri" w:hAnsi="Calibri" w:cs="Calibri"/>
                <w:sz w:val="22"/>
                <w:szCs w:val="22"/>
              </w:rPr>
              <w:t>Participants will re-run the analysis demonstrated on their own computers and interpret &amp; experiment with the script provided</w:t>
            </w:r>
          </w:p>
        </w:tc>
        <w:tc>
          <w:tcPr>
            <w:tcW w:w="3150" w:type="dxa"/>
          </w:tcPr>
          <w:p w14:paraId="16A64AA5" w14:textId="77777777" w:rsidR="007C7039" w:rsidRPr="007C7039" w:rsidRDefault="007C7039" w:rsidP="000D1949">
            <w:pPr>
              <w:rPr>
                <w:rFonts w:ascii="Calibri" w:hAnsi="Calibri" w:cs="Calibri"/>
                <w:sz w:val="22"/>
                <w:szCs w:val="22"/>
              </w:rPr>
            </w:pPr>
          </w:p>
        </w:tc>
      </w:tr>
      <w:tr w:rsidR="007C7039" w:rsidRPr="00501D1D" w14:paraId="3C7687B4" w14:textId="77777777" w:rsidTr="000D1949">
        <w:trPr>
          <w:trHeight w:val="143"/>
        </w:trPr>
        <w:tc>
          <w:tcPr>
            <w:tcW w:w="1435" w:type="dxa"/>
            <w:shd w:val="clear" w:color="auto" w:fill="FFFFFF" w:themeFill="background1"/>
          </w:tcPr>
          <w:p w14:paraId="498E481C" w14:textId="72F39AE4" w:rsidR="007C7039" w:rsidRPr="00501D1D" w:rsidRDefault="007C7039" w:rsidP="007C7039">
            <w:pPr>
              <w:rPr>
                <w:rFonts w:ascii="Calibri" w:hAnsi="Calibri" w:cs="Calibri"/>
                <w:b/>
                <w:sz w:val="22"/>
                <w:szCs w:val="22"/>
              </w:rPr>
            </w:pPr>
            <w:r w:rsidRPr="00501D1D">
              <w:rPr>
                <w:rFonts w:ascii="Calibri" w:hAnsi="Calibri" w:cs="Calibri"/>
                <w:b/>
                <w:sz w:val="22"/>
                <w:szCs w:val="22"/>
              </w:rPr>
              <w:t>14:</w:t>
            </w:r>
            <w:r>
              <w:rPr>
                <w:rFonts w:ascii="Calibri" w:hAnsi="Calibri" w:cs="Calibri"/>
                <w:b/>
                <w:sz w:val="22"/>
                <w:szCs w:val="22"/>
              </w:rPr>
              <w:t>3</w:t>
            </w:r>
            <w:r w:rsidRPr="00501D1D">
              <w:rPr>
                <w:rFonts w:ascii="Calibri" w:hAnsi="Calibri" w:cs="Calibri"/>
                <w:b/>
                <w:sz w:val="22"/>
                <w:szCs w:val="22"/>
              </w:rPr>
              <w:t>0-1</w:t>
            </w:r>
            <w:r>
              <w:rPr>
                <w:rFonts w:ascii="Calibri" w:hAnsi="Calibri" w:cs="Calibri"/>
                <w:b/>
                <w:sz w:val="22"/>
                <w:szCs w:val="22"/>
              </w:rPr>
              <w:t>5</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w:t>
            </w:r>
          </w:p>
        </w:tc>
        <w:tc>
          <w:tcPr>
            <w:tcW w:w="6030" w:type="dxa"/>
            <w:shd w:val="clear" w:color="auto" w:fill="FFFFFF" w:themeFill="background1"/>
          </w:tcPr>
          <w:p w14:paraId="7271464A" w14:textId="77777777" w:rsidR="007C7039" w:rsidRPr="00501D1D" w:rsidRDefault="007C7039" w:rsidP="007C7039">
            <w:pPr>
              <w:rPr>
                <w:rFonts w:ascii="Calibri" w:hAnsi="Calibri" w:cs="Calibri"/>
                <w:b/>
                <w:sz w:val="22"/>
                <w:szCs w:val="22"/>
              </w:rPr>
            </w:pPr>
            <w:r w:rsidRPr="00501D1D">
              <w:rPr>
                <w:rFonts w:ascii="Calibri" w:hAnsi="Calibri" w:cs="Calibri"/>
                <w:b/>
                <w:sz w:val="22"/>
                <w:szCs w:val="22"/>
              </w:rPr>
              <w:t>Break</w:t>
            </w:r>
          </w:p>
        </w:tc>
        <w:tc>
          <w:tcPr>
            <w:tcW w:w="3150" w:type="dxa"/>
            <w:shd w:val="clear" w:color="auto" w:fill="FFFFFF" w:themeFill="background1"/>
          </w:tcPr>
          <w:p w14:paraId="7EA28934" w14:textId="6AFF1876" w:rsidR="007C7039" w:rsidRPr="007C7039" w:rsidRDefault="007C7039" w:rsidP="007C7039">
            <w:pPr>
              <w:rPr>
                <w:rFonts w:ascii="Calibri" w:hAnsi="Calibri" w:cs="Calibri"/>
                <w:sz w:val="22"/>
                <w:szCs w:val="22"/>
              </w:rPr>
            </w:pPr>
          </w:p>
        </w:tc>
      </w:tr>
      <w:tr w:rsidR="007C7039" w:rsidRPr="00501D1D" w14:paraId="1D07B12B" w14:textId="77777777" w:rsidTr="000D1949">
        <w:trPr>
          <w:trHeight w:val="269"/>
        </w:trPr>
        <w:tc>
          <w:tcPr>
            <w:tcW w:w="1435" w:type="dxa"/>
            <w:shd w:val="clear" w:color="auto" w:fill="B6DDE8" w:themeFill="accent5" w:themeFillTint="66"/>
          </w:tcPr>
          <w:p w14:paraId="2A40C8F4" w14:textId="7F352DAF" w:rsidR="007C7039" w:rsidRPr="00501D1D" w:rsidRDefault="007C7039" w:rsidP="007C7039">
            <w:pPr>
              <w:rPr>
                <w:rFonts w:ascii="Calibri" w:hAnsi="Calibri" w:cs="Calibri"/>
                <w:b/>
                <w:sz w:val="22"/>
                <w:szCs w:val="22"/>
              </w:rPr>
            </w:pPr>
            <w:r w:rsidRPr="00501D1D">
              <w:rPr>
                <w:rFonts w:ascii="Calibri" w:hAnsi="Calibri" w:cs="Calibri"/>
                <w:b/>
                <w:sz w:val="22"/>
                <w:szCs w:val="22"/>
              </w:rPr>
              <w:t>1</w:t>
            </w:r>
            <w:r>
              <w:rPr>
                <w:rFonts w:ascii="Calibri" w:hAnsi="Calibri" w:cs="Calibri"/>
                <w:b/>
                <w:sz w:val="22"/>
                <w:szCs w:val="22"/>
              </w:rPr>
              <w:t>5</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0-1</w:t>
            </w:r>
            <w:r>
              <w:rPr>
                <w:rFonts w:ascii="Calibri" w:hAnsi="Calibri" w:cs="Calibri"/>
                <w:b/>
                <w:sz w:val="22"/>
                <w:szCs w:val="22"/>
              </w:rPr>
              <w:t>7</w:t>
            </w:r>
            <w:r w:rsidRPr="00501D1D">
              <w:rPr>
                <w:rFonts w:ascii="Calibri" w:hAnsi="Calibri" w:cs="Calibri"/>
                <w:b/>
                <w:sz w:val="22"/>
                <w:szCs w:val="22"/>
              </w:rPr>
              <w:t>:</w:t>
            </w:r>
            <w:r>
              <w:rPr>
                <w:rFonts w:ascii="Calibri" w:hAnsi="Calibri" w:cs="Calibri"/>
                <w:b/>
                <w:sz w:val="22"/>
                <w:szCs w:val="22"/>
              </w:rPr>
              <w:t>0</w:t>
            </w:r>
            <w:r w:rsidRPr="00501D1D">
              <w:rPr>
                <w:rFonts w:ascii="Calibri" w:hAnsi="Calibri" w:cs="Calibri"/>
                <w:b/>
                <w:sz w:val="22"/>
                <w:szCs w:val="22"/>
              </w:rPr>
              <w:t>0</w:t>
            </w:r>
          </w:p>
        </w:tc>
        <w:tc>
          <w:tcPr>
            <w:tcW w:w="6030" w:type="dxa"/>
            <w:shd w:val="clear" w:color="auto" w:fill="B6DDE8" w:themeFill="accent5" w:themeFillTint="66"/>
          </w:tcPr>
          <w:p w14:paraId="1269F3D6" w14:textId="61F3051C" w:rsidR="007C7039" w:rsidRPr="00501D1D" w:rsidRDefault="007C7039" w:rsidP="007C7039">
            <w:pPr>
              <w:rPr>
                <w:rFonts w:ascii="Calibri" w:hAnsi="Calibri" w:cs="Calibri"/>
                <w:b/>
                <w:sz w:val="22"/>
                <w:szCs w:val="22"/>
              </w:rPr>
            </w:pPr>
            <w:r w:rsidRPr="007C7039">
              <w:rPr>
                <w:rFonts w:ascii="Calibri" w:hAnsi="Calibri" w:cs="Calibri"/>
                <w:b/>
                <w:sz w:val="22"/>
                <w:szCs w:val="22"/>
              </w:rPr>
              <w:t xml:space="preserve">Practical cases of </w:t>
            </w:r>
            <w:r>
              <w:rPr>
                <w:rFonts w:ascii="Calibri" w:hAnsi="Calibri" w:cs="Calibri"/>
                <w:b/>
                <w:sz w:val="22"/>
                <w:szCs w:val="22"/>
              </w:rPr>
              <w:t>EHD data</w:t>
            </w:r>
          </w:p>
        </w:tc>
        <w:tc>
          <w:tcPr>
            <w:tcW w:w="3150" w:type="dxa"/>
            <w:shd w:val="clear" w:color="auto" w:fill="B6DDE8" w:themeFill="accent5" w:themeFillTint="66"/>
          </w:tcPr>
          <w:p w14:paraId="05BC1F41" w14:textId="398CAD1F" w:rsidR="007C7039" w:rsidRPr="007C7039" w:rsidRDefault="007C7039" w:rsidP="007C7039">
            <w:pPr>
              <w:rPr>
                <w:rFonts w:ascii="Calibri" w:hAnsi="Calibri" w:cs="Calibri"/>
                <w:sz w:val="22"/>
                <w:szCs w:val="22"/>
                <w:lang w:val="nl-NL"/>
              </w:rPr>
            </w:pPr>
            <w:r w:rsidRPr="007C7039">
              <w:rPr>
                <w:rFonts w:ascii="Calibri" w:hAnsi="Calibri" w:cs="Calibri"/>
                <w:sz w:val="22"/>
                <w:szCs w:val="22"/>
              </w:rPr>
              <w:t>Small group work</w:t>
            </w:r>
          </w:p>
        </w:tc>
      </w:tr>
      <w:tr w:rsidR="007C7039" w:rsidRPr="00501D1D" w14:paraId="20F2C716" w14:textId="77777777" w:rsidTr="000D1949">
        <w:trPr>
          <w:trHeight w:val="575"/>
        </w:trPr>
        <w:tc>
          <w:tcPr>
            <w:tcW w:w="1435" w:type="dxa"/>
          </w:tcPr>
          <w:p w14:paraId="4B248D12" w14:textId="77777777" w:rsidR="007C7039" w:rsidRPr="00501D1D" w:rsidRDefault="007C7039" w:rsidP="000D1949">
            <w:pPr>
              <w:rPr>
                <w:rFonts w:ascii="Calibri" w:hAnsi="Calibri" w:cs="Calibri"/>
                <w:b/>
                <w:sz w:val="22"/>
                <w:szCs w:val="22"/>
                <w:lang w:val="nl-NL"/>
              </w:rPr>
            </w:pPr>
          </w:p>
        </w:tc>
        <w:tc>
          <w:tcPr>
            <w:tcW w:w="6030" w:type="dxa"/>
          </w:tcPr>
          <w:p w14:paraId="5444CC32" w14:textId="20642167" w:rsidR="007C7039" w:rsidRPr="00501D1D" w:rsidRDefault="007C7039" w:rsidP="000D1949">
            <w:pPr>
              <w:rPr>
                <w:rFonts w:ascii="Calibri" w:hAnsi="Calibri" w:cs="Calibri"/>
                <w:b/>
                <w:sz w:val="22"/>
                <w:szCs w:val="22"/>
              </w:rPr>
            </w:pPr>
            <w:r>
              <w:rPr>
                <w:rFonts w:ascii="Calibri" w:hAnsi="Calibri" w:cs="Calibri"/>
                <w:sz w:val="22"/>
                <w:szCs w:val="22"/>
              </w:rPr>
              <w:t xml:space="preserve">Participants will </w:t>
            </w:r>
            <w:r w:rsidRPr="007C7039">
              <w:rPr>
                <w:rFonts w:ascii="Calibri" w:hAnsi="Calibri" w:cs="Calibri"/>
                <w:sz w:val="22"/>
                <w:szCs w:val="22"/>
              </w:rPr>
              <w:t>adapt code for analyses on other datasets</w:t>
            </w:r>
            <w:r>
              <w:rPr>
                <w:rFonts w:ascii="Calibri" w:hAnsi="Calibri" w:cs="Calibri"/>
                <w:sz w:val="22"/>
                <w:szCs w:val="22"/>
              </w:rPr>
              <w:t xml:space="preserve">; </w:t>
            </w:r>
            <w:r w:rsidRPr="007C7039">
              <w:rPr>
                <w:rFonts w:ascii="Calibri" w:hAnsi="Calibri" w:cs="Calibri"/>
                <w:sz w:val="22"/>
                <w:szCs w:val="22"/>
              </w:rPr>
              <w:t>problem solving and general help.</w:t>
            </w:r>
          </w:p>
        </w:tc>
        <w:tc>
          <w:tcPr>
            <w:tcW w:w="3150" w:type="dxa"/>
          </w:tcPr>
          <w:p w14:paraId="6E5A8024" w14:textId="60548625" w:rsidR="007C7039" w:rsidRPr="007C7039" w:rsidRDefault="007C7039" w:rsidP="000D1949">
            <w:pPr>
              <w:rPr>
                <w:rFonts w:ascii="Calibri" w:hAnsi="Calibri" w:cs="Calibri"/>
                <w:sz w:val="22"/>
                <w:szCs w:val="22"/>
              </w:rPr>
            </w:pPr>
          </w:p>
        </w:tc>
      </w:tr>
      <w:tr w:rsidR="007C7039" w:rsidRPr="00501D1D" w14:paraId="4A2E91A9" w14:textId="77777777" w:rsidTr="00253C8A">
        <w:trPr>
          <w:trHeight w:val="269"/>
        </w:trPr>
        <w:tc>
          <w:tcPr>
            <w:tcW w:w="1435" w:type="dxa"/>
            <w:shd w:val="clear" w:color="auto" w:fill="B6DDE8" w:themeFill="accent5" w:themeFillTint="66"/>
          </w:tcPr>
          <w:p w14:paraId="6F439013" w14:textId="4D66CFE4" w:rsidR="007C7039" w:rsidRPr="007C7039" w:rsidRDefault="007C7039" w:rsidP="007C7039">
            <w:pPr>
              <w:rPr>
                <w:rFonts w:ascii="Calibri" w:hAnsi="Calibri" w:cs="Calibri"/>
                <w:b/>
                <w:sz w:val="22"/>
                <w:szCs w:val="22"/>
              </w:rPr>
            </w:pPr>
            <w:r w:rsidRPr="007C7039">
              <w:rPr>
                <w:rFonts w:ascii="Calibri" w:hAnsi="Calibri" w:cs="Calibri"/>
                <w:b/>
                <w:sz w:val="22"/>
                <w:szCs w:val="22"/>
              </w:rPr>
              <w:t>17:00-17:30</w:t>
            </w:r>
          </w:p>
        </w:tc>
        <w:tc>
          <w:tcPr>
            <w:tcW w:w="6030" w:type="dxa"/>
            <w:shd w:val="clear" w:color="auto" w:fill="B6DDE8" w:themeFill="accent5" w:themeFillTint="66"/>
          </w:tcPr>
          <w:p w14:paraId="0DFB268F" w14:textId="37FCD3BB" w:rsidR="007C7039" w:rsidRPr="007C7039" w:rsidRDefault="007C7039" w:rsidP="007C7039">
            <w:pPr>
              <w:rPr>
                <w:rFonts w:ascii="Calibri" w:hAnsi="Calibri" w:cs="Calibri"/>
                <w:b/>
              </w:rPr>
            </w:pPr>
            <w:r w:rsidRPr="00501D1D">
              <w:rPr>
                <w:rFonts w:ascii="Calibri" w:hAnsi="Calibri" w:cs="Calibri"/>
                <w:b/>
                <w:sz w:val="22"/>
                <w:szCs w:val="22"/>
              </w:rPr>
              <w:t>Discussion and Evaluation of Workshop &amp; Conclusion</w:t>
            </w:r>
          </w:p>
        </w:tc>
        <w:tc>
          <w:tcPr>
            <w:tcW w:w="3150" w:type="dxa"/>
            <w:shd w:val="clear" w:color="auto" w:fill="B6DDE8" w:themeFill="accent5" w:themeFillTint="66"/>
          </w:tcPr>
          <w:p w14:paraId="770306F3" w14:textId="00C39844" w:rsidR="007C7039" w:rsidRPr="007C7039" w:rsidRDefault="007C7039" w:rsidP="007C7039">
            <w:pPr>
              <w:rPr>
                <w:rFonts w:ascii="Calibri" w:hAnsi="Calibri" w:cs="Calibri"/>
                <w:sz w:val="22"/>
                <w:szCs w:val="22"/>
              </w:rPr>
            </w:pPr>
            <w:commentRangeStart w:id="61"/>
            <w:r w:rsidRPr="007C7039">
              <w:rPr>
                <w:rFonts w:ascii="Calibri" w:hAnsi="Calibri" w:cs="Calibri"/>
                <w:sz w:val="22"/>
                <w:szCs w:val="22"/>
              </w:rPr>
              <w:t>A</w:t>
            </w:r>
            <w:r>
              <w:rPr>
                <w:rFonts w:ascii="Calibri" w:hAnsi="Calibri" w:cs="Calibri"/>
                <w:sz w:val="22"/>
                <w:szCs w:val="22"/>
              </w:rPr>
              <w:t xml:space="preserve">lex </w:t>
            </w:r>
            <w:r w:rsidRPr="007C7039">
              <w:rPr>
                <w:rFonts w:ascii="Calibri" w:hAnsi="Calibri" w:cs="Calibri"/>
                <w:sz w:val="22"/>
                <w:szCs w:val="22"/>
              </w:rPr>
              <w:t>D</w:t>
            </w:r>
            <w:r>
              <w:rPr>
                <w:rFonts w:ascii="Calibri" w:hAnsi="Calibri" w:cs="Calibri"/>
                <w:sz w:val="22"/>
                <w:szCs w:val="22"/>
              </w:rPr>
              <w:t>ima</w:t>
            </w:r>
            <w:r w:rsidRPr="007C7039">
              <w:rPr>
                <w:rFonts w:ascii="Calibri" w:hAnsi="Calibri" w:cs="Calibri"/>
                <w:sz w:val="22"/>
                <w:szCs w:val="22"/>
              </w:rPr>
              <w:t>?</w:t>
            </w:r>
            <w:commentRangeEnd w:id="61"/>
            <w:r>
              <w:rPr>
                <w:rStyle w:val="Kommentarzeichen"/>
              </w:rPr>
              <w:commentReference w:id="61"/>
            </w:r>
          </w:p>
        </w:tc>
      </w:tr>
      <w:tr w:rsidR="007C7039" w:rsidRPr="00501D1D" w14:paraId="520A68F1" w14:textId="77777777" w:rsidTr="000D1949">
        <w:trPr>
          <w:trHeight w:val="575"/>
        </w:trPr>
        <w:tc>
          <w:tcPr>
            <w:tcW w:w="1435" w:type="dxa"/>
          </w:tcPr>
          <w:p w14:paraId="6A3D0BF2" w14:textId="77777777" w:rsidR="007C7039" w:rsidRPr="00501D1D" w:rsidRDefault="007C7039" w:rsidP="007C7039">
            <w:pPr>
              <w:rPr>
                <w:rFonts w:ascii="Calibri" w:hAnsi="Calibri" w:cs="Calibri"/>
                <w:b/>
              </w:rPr>
            </w:pPr>
          </w:p>
        </w:tc>
        <w:tc>
          <w:tcPr>
            <w:tcW w:w="6030" w:type="dxa"/>
          </w:tcPr>
          <w:p w14:paraId="43003C99" w14:textId="79538379" w:rsidR="007C7039" w:rsidRDefault="007C7039" w:rsidP="007C7039">
            <w:pPr>
              <w:rPr>
                <w:rFonts w:ascii="Calibri" w:hAnsi="Calibri" w:cs="Calibri"/>
                <w:color w:val="00B050"/>
              </w:rPr>
            </w:pPr>
            <w:r w:rsidRPr="00501D1D">
              <w:rPr>
                <w:rFonts w:ascii="Calibri" w:hAnsi="Calibri" w:cs="Calibri"/>
                <w:sz w:val="22"/>
                <w:szCs w:val="22"/>
              </w:rPr>
              <w:t>Review current workshop and discuss improvements in future workshops.</w:t>
            </w:r>
          </w:p>
        </w:tc>
        <w:tc>
          <w:tcPr>
            <w:tcW w:w="3150" w:type="dxa"/>
          </w:tcPr>
          <w:p w14:paraId="7B2192D1" w14:textId="77777777" w:rsidR="007C7039" w:rsidRPr="007C7039" w:rsidRDefault="007C7039" w:rsidP="007C7039">
            <w:pPr>
              <w:rPr>
                <w:rFonts w:ascii="Calibri" w:hAnsi="Calibri" w:cs="Calibri"/>
                <w:sz w:val="22"/>
                <w:szCs w:val="22"/>
              </w:rPr>
            </w:pPr>
          </w:p>
        </w:tc>
      </w:tr>
    </w:tbl>
    <w:p w14:paraId="1CCC60F3" w14:textId="77777777" w:rsidR="007C7039" w:rsidRPr="00501D1D" w:rsidRDefault="007C7039" w:rsidP="007C7039">
      <w:pPr>
        <w:rPr>
          <w:rFonts w:ascii="Calibri" w:hAnsi="Calibri" w:cs="Calibri"/>
          <w:lang w:val="en-GB"/>
        </w:rPr>
      </w:pPr>
    </w:p>
    <w:p w14:paraId="5AE48A5C" w14:textId="77777777" w:rsidR="00407841" w:rsidRPr="00501D1D" w:rsidRDefault="00407841">
      <w:pPr>
        <w:rPr>
          <w:rFonts w:ascii="Calibri" w:hAnsi="Calibri" w:cs="Calibri"/>
          <w:lang w:val="en-GB"/>
        </w:rPr>
      </w:pPr>
    </w:p>
    <w:sectPr w:rsidR="00407841" w:rsidRPr="00501D1D" w:rsidSect="00A1491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Alexandra Dima" w:date="2019-07-14T21:00:00Z" w:initials="AD">
    <w:p w14:paraId="5F2F56EA" w14:textId="3F89B2C3" w:rsidR="007C7039" w:rsidRDefault="007C7039">
      <w:pPr>
        <w:pStyle w:val="Kommentartext"/>
      </w:pPr>
      <w:r>
        <w:rPr>
          <w:rStyle w:val="Kommentarzeichen"/>
        </w:rPr>
        <w:annotationRef/>
      </w:r>
      <w:r>
        <w:t xml:space="preserve">Might be necessary to do this in the afternoon; </w:t>
      </w:r>
    </w:p>
  </w:comment>
  <w:comment w:id="48" w:author="Bernard Vrijens" w:date="2019-07-16T14:08:00Z" w:initials="BV">
    <w:p w14:paraId="6D3631F8" w14:textId="0AAE0401" w:rsidR="00684613" w:rsidRDefault="00684613">
      <w:pPr>
        <w:pStyle w:val="Kommentartext"/>
      </w:pPr>
      <w:r>
        <w:rPr>
          <w:rStyle w:val="Kommentarzeichen"/>
        </w:rPr>
        <w:annotationRef/>
      </w:r>
      <w:r>
        <w:t>yes</w:t>
      </w:r>
    </w:p>
  </w:comment>
  <w:comment w:id="49" w:author="Samuel Allemann" w:date="2019-07-17T20:25:00Z" w:initials="SA">
    <w:p w14:paraId="59B324A5" w14:textId="5DAD77E7" w:rsidR="00ED0FBD" w:rsidRDefault="00ED0FBD">
      <w:pPr>
        <w:pStyle w:val="Kommentartext"/>
      </w:pPr>
      <w:r>
        <w:rPr>
          <w:rStyle w:val="Kommentarzeichen"/>
        </w:rPr>
        <w:annotationRef/>
      </w:r>
      <w:r>
        <w:t>also agree</w:t>
      </w:r>
    </w:p>
  </w:comment>
  <w:comment w:id="50" w:author="Alexandra Dima" w:date="2019-07-14T20:09:00Z" w:initials="AD">
    <w:p w14:paraId="76313D56" w14:textId="7FF554D3" w:rsidR="007C7039" w:rsidRDefault="007C7039">
      <w:pPr>
        <w:pStyle w:val="Kommentartext"/>
      </w:pPr>
      <w:r>
        <w:rPr>
          <w:rStyle w:val="Kommentarzeichen"/>
        </w:rPr>
        <w:annotationRef/>
      </w:r>
      <w:r>
        <w:t>Or start the day with R, and let the others join in the afternoon.</w:t>
      </w:r>
    </w:p>
  </w:comment>
  <w:comment w:id="51" w:author="Bernard Vrijens" w:date="2019-07-16T14:07:00Z" w:initials="BV">
    <w:p w14:paraId="6C03455A" w14:textId="77777777" w:rsidR="00684613" w:rsidRDefault="00684613">
      <w:pPr>
        <w:pStyle w:val="Kommentartext"/>
      </w:pPr>
      <w:r>
        <w:rPr>
          <w:rStyle w:val="Kommentarzeichen"/>
        </w:rPr>
        <w:annotationRef/>
      </w:r>
      <w:r>
        <w:t xml:space="preserve">Agree that we could switch the two. </w:t>
      </w:r>
    </w:p>
    <w:p w14:paraId="233EF70E" w14:textId="09ED3C7D" w:rsidR="00684613" w:rsidRDefault="00684613">
      <w:pPr>
        <w:pStyle w:val="Kommentartext"/>
      </w:pPr>
      <w:r>
        <w:t xml:space="preserve">Start with R intro in the morning and workshop in the afternoon. </w:t>
      </w:r>
    </w:p>
  </w:comment>
  <w:comment w:id="53" w:author="Alexandra Dima" w:date="2019-07-14T20:57:00Z" w:initials="AD">
    <w:p w14:paraId="00492349" w14:textId="242C7947" w:rsidR="007C7039" w:rsidRDefault="007C7039">
      <w:pPr>
        <w:pStyle w:val="Kommentartext"/>
      </w:pPr>
      <w:r>
        <w:rPr>
          <w:rStyle w:val="Kommentarzeichen"/>
        </w:rPr>
        <w:annotationRef/>
      </w:r>
      <w:r>
        <w:t xml:space="preserve">A proposal – knowing your work on self-report as well. But </w:t>
      </w:r>
    </w:p>
  </w:comment>
  <w:comment w:id="57" w:author="Alexandra Dima" w:date="2019-07-14T21:21:00Z" w:initials="AD">
    <w:p w14:paraId="5496841F" w14:textId="58CC723E" w:rsidR="007C7039" w:rsidRDefault="007C7039">
      <w:pPr>
        <w:pStyle w:val="Kommentartext"/>
      </w:pPr>
      <w:r>
        <w:rPr>
          <w:rStyle w:val="Kommentarzeichen"/>
        </w:rPr>
        <w:annotationRef/>
      </w:r>
      <w:r>
        <w:t>Can adapt my R psychometrics script</w:t>
      </w:r>
    </w:p>
  </w:comment>
  <w:comment w:id="61" w:author="Alexandra Dima" w:date="2019-07-14T21:25:00Z" w:initials="AD">
    <w:p w14:paraId="6AB508B2" w14:textId="06F477AB" w:rsidR="007C7039" w:rsidRDefault="007C7039">
      <w:pPr>
        <w:pStyle w:val="Kommentartext"/>
      </w:pPr>
      <w:r>
        <w:rPr>
          <w:rStyle w:val="Kommentarzeichen"/>
        </w:rPr>
        <w:annotationRef/>
      </w:r>
      <w:r>
        <w:t>Or all/any of us – feel free to join, and/or we’ll adapt depending on how it all goes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2F56EA" w15:done="0"/>
  <w15:commentEx w15:paraId="6D3631F8" w15:paraIdParent="5F2F56EA" w15:done="0"/>
  <w15:commentEx w15:paraId="59B324A5" w15:paraIdParent="5F2F56EA" w15:done="0"/>
  <w15:commentEx w15:paraId="76313D56" w15:done="0"/>
  <w15:commentEx w15:paraId="233EF70E" w15:paraIdParent="76313D56" w15:done="0"/>
  <w15:commentEx w15:paraId="00492349" w15:done="0"/>
  <w15:commentEx w15:paraId="5496841F" w15:done="0"/>
  <w15:commentEx w15:paraId="6AB508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F2F56EA" w16cid:durableId="20D6166D"/>
  <w16cid:commentId w16cid:paraId="6D3631F8" w16cid:durableId="20D858E1"/>
  <w16cid:commentId w16cid:paraId="76313D56" w16cid:durableId="20D60A80"/>
  <w16cid:commentId w16cid:paraId="233EF70E" w16cid:durableId="20D8588F"/>
  <w16cid:commentId w16cid:paraId="00492349" w16cid:durableId="20D615C8"/>
  <w16cid:commentId w16cid:paraId="5496841F" w16cid:durableId="20D61B73"/>
  <w16cid:commentId w16cid:paraId="6AB508B2" w16cid:durableId="20D61C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26C52"/>
    <w:multiLevelType w:val="multilevel"/>
    <w:tmpl w:val="ABEC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67A32"/>
    <w:multiLevelType w:val="multilevel"/>
    <w:tmpl w:val="3E18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EB7788"/>
    <w:multiLevelType w:val="hybridMultilevel"/>
    <w:tmpl w:val="BD90B258"/>
    <w:lvl w:ilvl="0" w:tplc="7A5208A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uel Allemann">
    <w15:presenceInfo w15:providerId="Windows Live" w15:userId="636a391d38e002d6"/>
  </w15:person>
  <w15:person w15:author="Bernard Vrijens">
    <w15:presenceInfo w15:providerId="AD" w15:userId="S-1-5-21-3869270328-2310366163-3170816430-1116"/>
  </w15:person>
  <w15:person w15:author="Alexandra Dima">
    <w15:presenceInfo w15:providerId="AD" w15:userId="S::alexandra.dima@univ-lyon1.fr::c084d6ce-33f1-47fa-8c63-a0b77963f0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841"/>
    <w:rsid w:val="0000025A"/>
    <w:rsid w:val="00051142"/>
    <w:rsid w:val="000B76EC"/>
    <w:rsid w:val="001368DA"/>
    <w:rsid w:val="00157469"/>
    <w:rsid w:val="001C0ADC"/>
    <w:rsid w:val="00236DD1"/>
    <w:rsid w:val="00255F34"/>
    <w:rsid w:val="00273270"/>
    <w:rsid w:val="002F28FB"/>
    <w:rsid w:val="0030604D"/>
    <w:rsid w:val="00382E2E"/>
    <w:rsid w:val="0040491E"/>
    <w:rsid w:val="00407841"/>
    <w:rsid w:val="00436D8C"/>
    <w:rsid w:val="00501D1D"/>
    <w:rsid w:val="005522DD"/>
    <w:rsid w:val="005B336F"/>
    <w:rsid w:val="00684613"/>
    <w:rsid w:val="00693CBD"/>
    <w:rsid w:val="006D00F2"/>
    <w:rsid w:val="00745DCD"/>
    <w:rsid w:val="007C7039"/>
    <w:rsid w:val="008523B3"/>
    <w:rsid w:val="008923DF"/>
    <w:rsid w:val="008A43C0"/>
    <w:rsid w:val="00937FEA"/>
    <w:rsid w:val="00946932"/>
    <w:rsid w:val="00997499"/>
    <w:rsid w:val="009A43EF"/>
    <w:rsid w:val="00A1491F"/>
    <w:rsid w:val="00A40A34"/>
    <w:rsid w:val="00A61682"/>
    <w:rsid w:val="00A61851"/>
    <w:rsid w:val="00AA4053"/>
    <w:rsid w:val="00AB60AB"/>
    <w:rsid w:val="00B17E78"/>
    <w:rsid w:val="00BF7C39"/>
    <w:rsid w:val="00C07B21"/>
    <w:rsid w:val="00C573CF"/>
    <w:rsid w:val="00C653AF"/>
    <w:rsid w:val="00D83C13"/>
    <w:rsid w:val="00DE03BF"/>
    <w:rsid w:val="00E9621B"/>
    <w:rsid w:val="00ED0FBD"/>
    <w:rsid w:val="00F2066A"/>
    <w:rsid w:val="00F41E76"/>
    <w:rsid w:val="00F925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4A86C"/>
  <w15:docId w15:val="{5DBA461A-FCDF-9F47-9D50-7B1F9114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unhideWhenUsed/>
    <w:rsid w:val="00407841"/>
    <w:rPr>
      <w:sz w:val="18"/>
      <w:szCs w:val="18"/>
    </w:rPr>
  </w:style>
  <w:style w:type="paragraph" w:styleId="Kommentartext">
    <w:name w:val="annotation text"/>
    <w:basedOn w:val="Standard"/>
    <w:link w:val="KommentartextZchn"/>
    <w:semiHidden/>
    <w:unhideWhenUsed/>
    <w:rsid w:val="00407841"/>
    <w:pPr>
      <w:spacing w:after="0" w:line="240" w:lineRule="auto"/>
    </w:pPr>
    <w:rPr>
      <w:sz w:val="24"/>
      <w:szCs w:val="24"/>
      <w:lang w:val="en-US"/>
    </w:rPr>
  </w:style>
  <w:style w:type="character" w:customStyle="1" w:styleId="KommentartextZchn">
    <w:name w:val="Kommentartext Zchn"/>
    <w:basedOn w:val="Absatz-Standardschriftart"/>
    <w:link w:val="Kommentartext"/>
    <w:semiHidden/>
    <w:rsid w:val="00407841"/>
    <w:rPr>
      <w:sz w:val="24"/>
      <w:szCs w:val="24"/>
      <w:lang w:val="en-US"/>
    </w:rPr>
  </w:style>
  <w:style w:type="table" w:customStyle="1" w:styleId="TableGridLight1">
    <w:name w:val="Table Grid Light1"/>
    <w:basedOn w:val="NormaleTabelle"/>
    <w:uiPriority w:val="40"/>
    <w:rsid w:val="00407841"/>
    <w:pPr>
      <w:spacing w:after="0" w:line="240" w:lineRule="auto"/>
    </w:pPr>
    <w:rPr>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prechblasentext">
    <w:name w:val="Balloon Text"/>
    <w:basedOn w:val="Standard"/>
    <w:link w:val="SprechblasentextZchn"/>
    <w:uiPriority w:val="99"/>
    <w:semiHidden/>
    <w:unhideWhenUsed/>
    <w:rsid w:val="0040784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07841"/>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8923DF"/>
    <w:pPr>
      <w:spacing w:after="200"/>
    </w:pPr>
    <w:rPr>
      <w:b/>
      <w:bCs/>
      <w:sz w:val="20"/>
      <w:szCs w:val="20"/>
      <w:lang w:val="nl-NL"/>
    </w:rPr>
  </w:style>
  <w:style w:type="character" w:customStyle="1" w:styleId="KommentarthemaZchn">
    <w:name w:val="Kommentarthema Zchn"/>
    <w:basedOn w:val="KommentartextZchn"/>
    <w:link w:val="Kommentarthema"/>
    <w:uiPriority w:val="99"/>
    <w:semiHidden/>
    <w:rsid w:val="008923DF"/>
    <w:rPr>
      <w:b/>
      <w:bCs/>
      <w:sz w:val="20"/>
      <w:szCs w:val="20"/>
      <w:lang w:val="en-US"/>
    </w:rPr>
  </w:style>
  <w:style w:type="paragraph" w:styleId="StandardWeb">
    <w:name w:val="Normal (Web)"/>
    <w:basedOn w:val="Standard"/>
    <w:uiPriority w:val="99"/>
    <w:semiHidden/>
    <w:unhideWhenUsed/>
    <w:rsid w:val="007C70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8250">
      <w:bodyDiv w:val="1"/>
      <w:marLeft w:val="0"/>
      <w:marRight w:val="0"/>
      <w:marTop w:val="0"/>
      <w:marBottom w:val="0"/>
      <w:divBdr>
        <w:top w:val="none" w:sz="0" w:space="0" w:color="auto"/>
        <w:left w:val="none" w:sz="0" w:space="0" w:color="auto"/>
        <w:bottom w:val="none" w:sz="0" w:space="0" w:color="auto"/>
        <w:right w:val="none" w:sz="0" w:space="0" w:color="auto"/>
      </w:divBdr>
    </w:div>
    <w:div w:id="605770924">
      <w:bodyDiv w:val="1"/>
      <w:marLeft w:val="0"/>
      <w:marRight w:val="0"/>
      <w:marTop w:val="0"/>
      <w:marBottom w:val="0"/>
      <w:divBdr>
        <w:top w:val="none" w:sz="0" w:space="0" w:color="auto"/>
        <w:left w:val="none" w:sz="0" w:space="0" w:color="auto"/>
        <w:bottom w:val="none" w:sz="0" w:space="0" w:color="auto"/>
        <w:right w:val="none" w:sz="0" w:space="0" w:color="auto"/>
      </w:divBdr>
    </w:div>
    <w:div w:id="731466052">
      <w:bodyDiv w:val="1"/>
      <w:marLeft w:val="0"/>
      <w:marRight w:val="0"/>
      <w:marTop w:val="0"/>
      <w:marBottom w:val="0"/>
      <w:divBdr>
        <w:top w:val="none" w:sz="0" w:space="0" w:color="auto"/>
        <w:left w:val="none" w:sz="0" w:space="0" w:color="auto"/>
        <w:bottom w:val="none" w:sz="0" w:space="0" w:color="auto"/>
        <w:right w:val="none" w:sz="0" w:space="0" w:color="auto"/>
      </w:divBdr>
    </w:div>
    <w:div w:id="908803089">
      <w:bodyDiv w:val="1"/>
      <w:marLeft w:val="0"/>
      <w:marRight w:val="0"/>
      <w:marTop w:val="0"/>
      <w:marBottom w:val="0"/>
      <w:divBdr>
        <w:top w:val="none" w:sz="0" w:space="0" w:color="auto"/>
        <w:left w:val="none" w:sz="0" w:space="0" w:color="auto"/>
        <w:bottom w:val="none" w:sz="0" w:space="0" w:color="auto"/>
        <w:right w:val="none" w:sz="0" w:space="0" w:color="auto"/>
      </w:divBdr>
    </w:div>
    <w:div w:id="1119228897">
      <w:bodyDiv w:val="1"/>
      <w:marLeft w:val="0"/>
      <w:marRight w:val="0"/>
      <w:marTop w:val="0"/>
      <w:marBottom w:val="0"/>
      <w:divBdr>
        <w:top w:val="none" w:sz="0" w:space="0" w:color="auto"/>
        <w:left w:val="none" w:sz="0" w:space="0" w:color="auto"/>
        <w:bottom w:val="none" w:sz="0" w:space="0" w:color="auto"/>
        <w:right w:val="none" w:sz="0" w:space="0" w:color="auto"/>
      </w:divBdr>
    </w:div>
    <w:div w:id="1213420771">
      <w:bodyDiv w:val="1"/>
      <w:marLeft w:val="0"/>
      <w:marRight w:val="0"/>
      <w:marTop w:val="0"/>
      <w:marBottom w:val="0"/>
      <w:divBdr>
        <w:top w:val="none" w:sz="0" w:space="0" w:color="auto"/>
        <w:left w:val="none" w:sz="0" w:space="0" w:color="auto"/>
        <w:bottom w:val="none" w:sz="0" w:space="0" w:color="auto"/>
        <w:right w:val="none" w:sz="0" w:space="0" w:color="auto"/>
      </w:divBdr>
    </w:div>
    <w:div w:id="175624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image" Target="media/image1.tiff"/><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1094</Words>
  <Characters>6893</Characters>
  <Application>Microsoft Office Word</Application>
  <DocSecurity>0</DocSecurity>
  <Lines>57</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Nivel</Company>
  <LinksUpToDate>false</LinksUpToDate>
  <CharactersWithSpaces>7972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Liset van Dijk</dc:creator>
  <cp:lastModifiedBy>Samuel Allemann</cp:lastModifiedBy>
  <cp:revision>4</cp:revision>
  <dcterms:created xsi:type="dcterms:W3CDTF">2019-07-17T18:07:00Z</dcterms:created>
  <dcterms:modified xsi:type="dcterms:W3CDTF">2019-07-17T18:25:00Z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BasedOn">
    <vt:lpwstr>Normal.dotm</vt:lpwstr>
  </property>
</Properties>
</file>